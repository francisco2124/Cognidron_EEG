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33F54C" w14:textId="77777777" w:rsidR="0031747A" w:rsidRDefault="00CC084A">
      <w:pPr>
        <w:spacing w:after="0" w:line="259" w:lineRule="auto"/>
        <w:ind w:left="0" w:firstLine="0"/>
        <w:jc w:val="center"/>
        <w:rPr>
          <w:rFonts w:ascii="Calibri" w:eastAsia="Calibri" w:hAnsi="Calibri" w:cs="Calibri"/>
          <w:sz w:val="50"/>
          <w:szCs w:val="50"/>
        </w:rPr>
      </w:pPr>
      <w:r>
        <w:rPr>
          <w:rFonts w:ascii="Calibri" w:eastAsia="Calibri" w:hAnsi="Calibri" w:cs="Calibri"/>
          <w:sz w:val="50"/>
          <w:szCs w:val="50"/>
        </w:rPr>
        <w:t>Universidad de Guadalajara</w:t>
      </w:r>
    </w:p>
    <w:p w14:paraId="7C564C02" w14:textId="77777777" w:rsidR="0031747A" w:rsidRDefault="00CC084A">
      <w:pPr>
        <w:spacing w:after="0" w:line="259" w:lineRule="auto"/>
        <w:ind w:left="0" w:firstLine="0"/>
        <w:jc w:val="center"/>
        <w:rPr>
          <w:rFonts w:ascii="Calibri" w:eastAsia="Calibri" w:hAnsi="Calibri" w:cs="Calibri"/>
          <w:sz w:val="40"/>
          <w:szCs w:val="40"/>
        </w:rPr>
      </w:pPr>
      <w:r>
        <w:rPr>
          <w:rFonts w:ascii="Calibri" w:eastAsia="Calibri" w:hAnsi="Calibri" w:cs="Calibri"/>
          <w:sz w:val="40"/>
          <w:szCs w:val="40"/>
        </w:rPr>
        <w:t>Centro Universitario de los valles</w:t>
      </w:r>
    </w:p>
    <w:p w14:paraId="15AEDC0B" w14:textId="77777777" w:rsidR="0031747A" w:rsidRDefault="0031747A">
      <w:pPr>
        <w:spacing w:after="0" w:line="259" w:lineRule="auto"/>
        <w:ind w:left="778" w:firstLine="0"/>
        <w:jc w:val="center"/>
      </w:pPr>
    </w:p>
    <w:p w14:paraId="703C5A73" w14:textId="77777777" w:rsidR="0031747A" w:rsidRDefault="00CC084A">
      <w:pPr>
        <w:spacing w:after="690" w:line="259" w:lineRule="auto"/>
        <w:ind w:left="3187" w:firstLine="0"/>
        <w:jc w:val="left"/>
      </w:pPr>
      <w:r>
        <w:rPr>
          <w:noProof/>
        </w:rPr>
        <w:drawing>
          <wp:anchor distT="0" distB="0" distL="114300" distR="114300" simplePos="0" relativeHeight="251658240" behindDoc="0" locked="0" layoutInCell="1" hidden="0" allowOverlap="1" wp14:anchorId="6C6A2DF9" wp14:editId="4072968E">
            <wp:simplePos x="0" y="0"/>
            <wp:positionH relativeFrom="margin">
              <wp:posOffset>1640204</wp:posOffset>
            </wp:positionH>
            <wp:positionV relativeFrom="margin">
              <wp:posOffset>1165225</wp:posOffset>
            </wp:positionV>
            <wp:extent cx="2057400" cy="2628900"/>
            <wp:effectExtent l="0" t="0" r="0" b="0"/>
            <wp:wrapSquare wrapText="bothSides" distT="0" distB="0" distL="114300" distR="114300"/>
            <wp:docPr id="5" name="image1.jpg" descr="udg_colorcaro.jpg"/>
            <wp:cNvGraphicFramePr/>
            <a:graphic xmlns:a="http://schemas.openxmlformats.org/drawingml/2006/main">
              <a:graphicData uri="http://schemas.openxmlformats.org/drawingml/2006/picture">
                <pic:pic xmlns:pic="http://schemas.openxmlformats.org/drawingml/2006/picture">
                  <pic:nvPicPr>
                    <pic:cNvPr id="0" name="image1.jpg" descr="udg_colorcaro.jpg"/>
                    <pic:cNvPicPr preferRelativeResize="0"/>
                  </pic:nvPicPr>
                  <pic:blipFill>
                    <a:blip r:embed="rId7"/>
                    <a:srcRect/>
                    <a:stretch>
                      <a:fillRect/>
                    </a:stretch>
                  </pic:blipFill>
                  <pic:spPr>
                    <a:xfrm>
                      <a:off x="0" y="0"/>
                      <a:ext cx="2057400" cy="2628900"/>
                    </a:xfrm>
                    <a:prstGeom prst="rect">
                      <a:avLst/>
                    </a:prstGeom>
                    <a:ln/>
                  </pic:spPr>
                </pic:pic>
              </a:graphicData>
            </a:graphic>
          </wp:anchor>
        </w:drawing>
      </w:r>
    </w:p>
    <w:p w14:paraId="5666E06B" w14:textId="77777777" w:rsidR="0031747A" w:rsidRDefault="0031747A">
      <w:pPr>
        <w:spacing w:after="690" w:line="259" w:lineRule="auto"/>
        <w:ind w:left="3187" w:firstLine="0"/>
        <w:jc w:val="left"/>
      </w:pPr>
    </w:p>
    <w:p w14:paraId="43BC3F6A" w14:textId="77777777" w:rsidR="0031747A" w:rsidRDefault="0031747A">
      <w:pPr>
        <w:spacing w:after="267" w:line="259" w:lineRule="auto"/>
        <w:ind w:left="35" w:hanging="10"/>
        <w:jc w:val="center"/>
        <w:rPr>
          <w:b/>
        </w:rPr>
      </w:pPr>
    </w:p>
    <w:p w14:paraId="27D9977B" w14:textId="77777777" w:rsidR="0031747A" w:rsidRDefault="0031747A">
      <w:pPr>
        <w:spacing w:after="267" w:line="259" w:lineRule="auto"/>
        <w:ind w:left="35" w:hanging="10"/>
        <w:jc w:val="center"/>
        <w:rPr>
          <w:b/>
        </w:rPr>
      </w:pPr>
    </w:p>
    <w:p w14:paraId="61951895" w14:textId="77777777" w:rsidR="0031747A" w:rsidRDefault="0031747A">
      <w:pPr>
        <w:spacing w:after="267" w:line="259" w:lineRule="auto"/>
        <w:ind w:left="35" w:hanging="10"/>
        <w:jc w:val="center"/>
        <w:rPr>
          <w:b/>
        </w:rPr>
      </w:pPr>
    </w:p>
    <w:p w14:paraId="2FDCF03C" w14:textId="77777777" w:rsidR="0031747A" w:rsidRDefault="0031747A">
      <w:pPr>
        <w:spacing w:after="267" w:line="259" w:lineRule="auto"/>
        <w:ind w:left="35" w:hanging="10"/>
        <w:jc w:val="center"/>
        <w:rPr>
          <w:b/>
        </w:rPr>
      </w:pPr>
    </w:p>
    <w:p w14:paraId="49F8FB0C" w14:textId="77777777" w:rsidR="0031747A" w:rsidRDefault="0031747A">
      <w:pPr>
        <w:spacing w:after="267" w:line="259" w:lineRule="auto"/>
        <w:ind w:left="35" w:hanging="10"/>
        <w:jc w:val="center"/>
        <w:rPr>
          <w:b/>
        </w:rPr>
      </w:pPr>
    </w:p>
    <w:p w14:paraId="6FC3DF9C" w14:textId="77777777" w:rsidR="0031747A" w:rsidRDefault="0031747A">
      <w:pPr>
        <w:spacing w:after="267" w:line="259" w:lineRule="auto"/>
        <w:ind w:left="0" w:firstLine="0"/>
        <w:rPr>
          <w:b/>
        </w:rPr>
      </w:pPr>
    </w:p>
    <w:p w14:paraId="48666539" w14:textId="77777777" w:rsidR="0031747A" w:rsidRDefault="00CC084A">
      <w:pPr>
        <w:spacing w:after="267" w:line="259" w:lineRule="auto"/>
        <w:ind w:left="35" w:hanging="10"/>
        <w:jc w:val="center"/>
        <w:rPr>
          <w:b/>
        </w:rPr>
      </w:pPr>
      <w:r>
        <w:rPr>
          <w:b/>
        </w:rPr>
        <w:t>Requisitos:</w:t>
      </w:r>
    </w:p>
    <w:p w14:paraId="1B4617CC" w14:textId="77777777" w:rsidR="0031747A" w:rsidRDefault="00CC084A">
      <w:pPr>
        <w:jc w:val="center"/>
        <w:rPr>
          <w:b/>
        </w:rPr>
      </w:pPr>
      <w:r>
        <w:rPr>
          <w:b/>
        </w:rPr>
        <w:t>Diseño e implementación de una interfaz cerebro computadora para el entrenamiento de las funciones cognitivas</w:t>
      </w:r>
    </w:p>
    <w:p w14:paraId="6B0BA9A6" w14:textId="77777777" w:rsidR="0031747A" w:rsidRDefault="0031747A">
      <w:pPr>
        <w:ind w:left="0" w:firstLine="0"/>
      </w:pPr>
    </w:p>
    <w:p w14:paraId="39783C84" w14:textId="77777777" w:rsidR="0031747A" w:rsidRDefault="00CC084A">
      <w:pPr>
        <w:spacing w:after="337" w:line="259" w:lineRule="auto"/>
        <w:ind w:left="35" w:hanging="10"/>
        <w:jc w:val="center"/>
        <w:rPr>
          <w:b/>
        </w:rPr>
      </w:pPr>
      <w:r>
        <w:rPr>
          <w:b/>
        </w:rPr>
        <w:t>Autor:</w:t>
      </w:r>
    </w:p>
    <w:p w14:paraId="54B66D7E" w14:textId="77777777" w:rsidR="0031747A" w:rsidRDefault="00CC084A">
      <w:pPr>
        <w:spacing w:after="0" w:line="265" w:lineRule="auto"/>
        <w:ind w:left="35" w:hanging="10"/>
        <w:jc w:val="center"/>
      </w:pPr>
      <w:r>
        <w:t>Francisco Ismael López Gómez.</w:t>
      </w:r>
    </w:p>
    <w:p w14:paraId="759356EF" w14:textId="77777777" w:rsidR="0031747A" w:rsidRDefault="0031747A">
      <w:pPr>
        <w:spacing w:after="0" w:line="265" w:lineRule="auto"/>
        <w:ind w:left="35" w:hanging="10"/>
        <w:jc w:val="center"/>
        <w:rPr>
          <w:b/>
        </w:rPr>
      </w:pPr>
    </w:p>
    <w:p w14:paraId="307AF8B3" w14:textId="77777777" w:rsidR="0031747A" w:rsidRDefault="00CC084A">
      <w:pPr>
        <w:spacing w:after="0" w:line="265" w:lineRule="auto"/>
        <w:ind w:left="35" w:hanging="10"/>
        <w:jc w:val="center"/>
        <w:rPr>
          <w:b/>
        </w:rPr>
      </w:pPr>
      <w:r>
        <w:rPr>
          <w:b/>
        </w:rPr>
        <w:t>Director</w:t>
      </w:r>
    </w:p>
    <w:p w14:paraId="78A3B7D3" w14:textId="77777777" w:rsidR="0031747A" w:rsidRDefault="0031747A">
      <w:pPr>
        <w:spacing w:after="0" w:line="265" w:lineRule="auto"/>
        <w:ind w:left="35" w:hanging="10"/>
        <w:jc w:val="center"/>
        <w:rPr>
          <w:b/>
        </w:rPr>
      </w:pPr>
    </w:p>
    <w:p w14:paraId="3BD020D3" w14:textId="77777777" w:rsidR="0031747A" w:rsidRDefault="00CC084A">
      <w:pPr>
        <w:spacing w:after="0" w:line="265" w:lineRule="auto"/>
        <w:ind w:left="35" w:hanging="10"/>
        <w:jc w:val="center"/>
        <w:rPr>
          <w:b/>
        </w:rPr>
      </w:pPr>
      <w:r>
        <w:t xml:space="preserve">Dr. </w:t>
      </w:r>
      <w:r>
        <w:rPr>
          <w:color w:val="000000"/>
        </w:rPr>
        <w:t>José Antonio Cervantes Álvarez.</w:t>
      </w:r>
    </w:p>
    <w:p w14:paraId="3A880C34" w14:textId="77777777" w:rsidR="0031747A" w:rsidRDefault="0031747A">
      <w:pPr>
        <w:spacing w:after="0" w:line="265" w:lineRule="auto"/>
        <w:ind w:left="35" w:hanging="10"/>
        <w:jc w:val="center"/>
        <w:rPr>
          <w:b/>
        </w:rPr>
      </w:pPr>
    </w:p>
    <w:p w14:paraId="104900A8" w14:textId="77777777" w:rsidR="0031747A" w:rsidRDefault="00CC084A">
      <w:pPr>
        <w:spacing w:after="0" w:line="265" w:lineRule="auto"/>
        <w:ind w:left="35" w:hanging="10"/>
        <w:jc w:val="center"/>
        <w:rPr>
          <w:b/>
        </w:rPr>
      </w:pPr>
      <w:r>
        <w:rPr>
          <w:b/>
        </w:rPr>
        <w:t>Codirectora:</w:t>
      </w:r>
    </w:p>
    <w:p w14:paraId="5BAAF7BC" w14:textId="77777777" w:rsidR="0031747A" w:rsidRDefault="0031747A">
      <w:pPr>
        <w:spacing w:after="0" w:line="265" w:lineRule="auto"/>
        <w:ind w:left="35" w:hanging="10"/>
        <w:jc w:val="center"/>
      </w:pPr>
    </w:p>
    <w:p w14:paraId="48EEC4CF" w14:textId="77777777" w:rsidR="0031747A" w:rsidRDefault="00CC084A">
      <w:pPr>
        <w:spacing w:after="0" w:line="265" w:lineRule="auto"/>
        <w:ind w:left="35" w:hanging="10"/>
        <w:jc w:val="center"/>
      </w:pPr>
      <w:r>
        <w:t>Dr. Sonia López Ruiz.</w:t>
      </w:r>
    </w:p>
    <w:p w14:paraId="0B01070E" w14:textId="77777777" w:rsidR="0031747A" w:rsidRDefault="0031747A">
      <w:pPr>
        <w:spacing w:after="0" w:line="265" w:lineRule="auto"/>
        <w:ind w:left="35" w:hanging="10"/>
        <w:jc w:val="center"/>
      </w:pPr>
    </w:p>
    <w:p w14:paraId="41784CFF" w14:textId="77777777" w:rsidR="0031747A" w:rsidRDefault="0031747A">
      <w:pPr>
        <w:spacing w:after="0" w:line="265" w:lineRule="auto"/>
        <w:ind w:left="35" w:hanging="10"/>
        <w:jc w:val="center"/>
      </w:pPr>
    </w:p>
    <w:p w14:paraId="3F2EB338" w14:textId="77777777" w:rsidR="0031747A" w:rsidRDefault="00CC084A">
      <w:pPr>
        <w:spacing w:after="0" w:line="259" w:lineRule="auto"/>
        <w:ind w:firstLine="0"/>
        <w:jc w:val="center"/>
        <w:rPr>
          <w:sz w:val="20"/>
          <w:szCs w:val="20"/>
        </w:rPr>
      </w:pPr>
      <w:r>
        <w:rPr>
          <w:sz w:val="20"/>
          <w:szCs w:val="20"/>
        </w:rPr>
        <w:t>Ameca, Jalisco, 11 de diciembre del 2020</w:t>
      </w:r>
    </w:p>
    <w:p w14:paraId="7D9E4A59" w14:textId="77777777" w:rsidR="0031747A" w:rsidRDefault="0031747A">
      <w:pPr>
        <w:spacing w:after="0" w:line="259" w:lineRule="auto"/>
        <w:ind w:firstLine="0"/>
        <w:jc w:val="center"/>
        <w:rPr>
          <w:sz w:val="20"/>
          <w:szCs w:val="20"/>
        </w:rPr>
      </w:pPr>
    </w:p>
    <w:p w14:paraId="3C9744D3" w14:textId="77777777" w:rsidR="0031747A" w:rsidRDefault="00CC084A">
      <w:pPr>
        <w:widowControl w:val="0"/>
        <w:pBdr>
          <w:top w:val="none" w:sz="0" w:space="0" w:color="000000"/>
          <w:left w:val="none" w:sz="0" w:space="0" w:color="000000"/>
          <w:bottom w:val="none" w:sz="0" w:space="0" w:color="000000"/>
          <w:right w:val="none" w:sz="0" w:space="0" w:color="000000"/>
          <w:between w:val="none" w:sz="0" w:space="0" w:color="000000"/>
        </w:pBdr>
        <w:tabs>
          <w:tab w:val="left" w:pos="708"/>
        </w:tabs>
        <w:spacing w:after="60" w:line="240" w:lineRule="auto"/>
        <w:ind w:left="0" w:firstLine="0"/>
        <w:jc w:val="left"/>
        <w:rPr>
          <w:rFonts w:ascii="Arial" w:eastAsia="Arial" w:hAnsi="Arial" w:cs="Arial"/>
          <w:b/>
          <w:color w:val="000000"/>
          <w:sz w:val="32"/>
          <w:szCs w:val="32"/>
        </w:rPr>
      </w:pPr>
      <w:bookmarkStart w:id="0" w:name="_3znysh7" w:colFirst="0" w:colLast="0"/>
      <w:bookmarkEnd w:id="0"/>
      <w:r>
        <w:rPr>
          <w:rFonts w:ascii="Arial" w:eastAsia="Arial" w:hAnsi="Arial" w:cs="Arial"/>
          <w:b/>
          <w:color w:val="000000"/>
          <w:sz w:val="32"/>
          <w:szCs w:val="32"/>
        </w:rPr>
        <w:t>Ficha del documento</w:t>
      </w:r>
    </w:p>
    <w:p w14:paraId="12381C4F" w14:textId="77777777" w:rsidR="0031747A" w:rsidRDefault="0031747A">
      <w:pPr>
        <w:widowControl w:val="0"/>
      </w:pPr>
    </w:p>
    <w:p w14:paraId="0DA2CB62" w14:textId="77777777" w:rsidR="0031747A" w:rsidRDefault="0031747A">
      <w:pPr>
        <w:widowControl w:val="0"/>
      </w:pPr>
    </w:p>
    <w:tbl>
      <w:tblPr>
        <w:tblStyle w:val="a"/>
        <w:tblW w:w="8828"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2392"/>
        <w:gridCol w:w="1471"/>
        <w:gridCol w:w="2377"/>
        <w:gridCol w:w="2588"/>
      </w:tblGrid>
      <w:tr w:rsidR="0031747A" w14:paraId="43699F30" w14:textId="77777777">
        <w:tc>
          <w:tcPr>
            <w:tcW w:w="2392" w:type="dxa"/>
            <w:tcBorders>
              <w:top w:val="single" w:sz="4" w:space="0" w:color="808080"/>
              <w:left w:val="single" w:sz="4" w:space="0" w:color="808080"/>
              <w:bottom w:val="single" w:sz="4" w:space="0" w:color="808080"/>
              <w:right w:val="single" w:sz="4" w:space="0" w:color="808080"/>
            </w:tcBorders>
            <w:shd w:val="clear" w:color="auto" w:fill="E6E6E6"/>
          </w:tcPr>
          <w:p w14:paraId="3961296C" w14:textId="77777777" w:rsidR="0031747A" w:rsidRDefault="00CC084A">
            <w:pPr>
              <w:widowControl w:val="0"/>
              <w:jc w:val="center"/>
              <w:rPr>
                <w:b/>
              </w:rPr>
            </w:pPr>
            <w:r>
              <w:rPr>
                <w:b/>
              </w:rPr>
              <w:t>Fecha de modificación</w:t>
            </w:r>
          </w:p>
        </w:tc>
        <w:tc>
          <w:tcPr>
            <w:tcW w:w="1471" w:type="dxa"/>
            <w:tcBorders>
              <w:top w:val="single" w:sz="4" w:space="0" w:color="808080"/>
              <w:left w:val="single" w:sz="4" w:space="0" w:color="808080"/>
              <w:bottom w:val="single" w:sz="4" w:space="0" w:color="808080"/>
              <w:right w:val="single" w:sz="4" w:space="0" w:color="808080"/>
            </w:tcBorders>
            <w:shd w:val="clear" w:color="auto" w:fill="E6E6E6"/>
          </w:tcPr>
          <w:p w14:paraId="5F7EDE43" w14:textId="77777777" w:rsidR="0031747A" w:rsidRDefault="00CC084A">
            <w:pPr>
              <w:widowControl w:val="0"/>
              <w:jc w:val="center"/>
              <w:rPr>
                <w:b/>
              </w:rPr>
            </w:pPr>
            <w:r>
              <w:rPr>
                <w:b/>
              </w:rPr>
              <w:t>Revisión</w:t>
            </w:r>
          </w:p>
        </w:tc>
        <w:tc>
          <w:tcPr>
            <w:tcW w:w="2377" w:type="dxa"/>
            <w:tcBorders>
              <w:top w:val="single" w:sz="4" w:space="0" w:color="808080"/>
              <w:left w:val="single" w:sz="4" w:space="0" w:color="808080"/>
              <w:bottom w:val="single" w:sz="4" w:space="0" w:color="808080"/>
              <w:right w:val="single" w:sz="4" w:space="0" w:color="808080"/>
            </w:tcBorders>
            <w:shd w:val="clear" w:color="auto" w:fill="E6E6E6"/>
          </w:tcPr>
          <w:p w14:paraId="21219BDD" w14:textId="77777777" w:rsidR="0031747A" w:rsidRDefault="00CC084A">
            <w:pPr>
              <w:widowControl w:val="0"/>
              <w:jc w:val="center"/>
              <w:rPr>
                <w:b/>
              </w:rPr>
            </w:pPr>
            <w:r>
              <w:rPr>
                <w:b/>
              </w:rPr>
              <w:t>Autor</w:t>
            </w:r>
          </w:p>
        </w:tc>
        <w:tc>
          <w:tcPr>
            <w:tcW w:w="2588" w:type="dxa"/>
            <w:tcBorders>
              <w:top w:val="single" w:sz="4" w:space="0" w:color="808080"/>
              <w:left w:val="single" w:sz="4" w:space="0" w:color="808080"/>
              <w:bottom w:val="single" w:sz="4" w:space="0" w:color="808080"/>
              <w:right w:val="single" w:sz="4" w:space="0" w:color="808080"/>
            </w:tcBorders>
            <w:shd w:val="clear" w:color="auto" w:fill="E6E6E6"/>
          </w:tcPr>
          <w:p w14:paraId="216539DD" w14:textId="77777777" w:rsidR="0031747A" w:rsidRDefault="00CC084A">
            <w:pPr>
              <w:widowControl w:val="0"/>
              <w:jc w:val="center"/>
              <w:rPr>
                <w:b/>
              </w:rPr>
            </w:pPr>
            <w:r>
              <w:rPr>
                <w:b/>
              </w:rPr>
              <w:t xml:space="preserve">Verificado </w:t>
            </w:r>
            <w:proofErr w:type="spellStart"/>
            <w:r>
              <w:rPr>
                <w:b/>
              </w:rPr>
              <w:t>Dep</w:t>
            </w:r>
            <w:proofErr w:type="spellEnd"/>
            <w:r>
              <w:rPr>
                <w:b/>
              </w:rPr>
              <w:t>. Calidad.</w:t>
            </w:r>
          </w:p>
        </w:tc>
      </w:tr>
      <w:tr w:rsidR="0031747A" w14:paraId="7EE83E6C" w14:textId="77777777">
        <w:trPr>
          <w:trHeight w:val="1134"/>
        </w:trPr>
        <w:tc>
          <w:tcPr>
            <w:tcW w:w="2392" w:type="dxa"/>
            <w:tcBorders>
              <w:top w:val="single" w:sz="4" w:space="0" w:color="808080"/>
              <w:left w:val="single" w:sz="4" w:space="0" w:color="808080"/>
              <w:bottom w:val="single" w:sz="4" w:space="0" w:color="808080"/>
              <w:right w:val="single" w:sz="4" w:space="0" w:color="808080"/>
            </w:tcBorders>
            <w:vAlign w:val="center"/>
          </w:tcPr>
          <w:p w14:paraId="460CCE5A" w14:textId="77777777" w:rsidR="0031747A" w:rsidRDefault="00CC084A">
            <w:pPr>
              <w:widowControl w:val="0"/>
            </w:pPr>
            <w:r>
              <w:t>8/Octubre/2020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74552B55" w14:textId="77777777" w:rsidR="0031747A" w:rsidRDefault="0031747A">
            <w:pPr>
              <w:widowControl w:val="0"/>
            </w:pPr>
          </w:p>
        </w:tc>
        <w:tc>
          <w:tcPr>
            <w:tcW w:w="2377" w:type="dxa"/>
            <w:tcBorders>
              <w:top w:val="single" w:sz="4" w:space="0" w:color="808080"/>
              <w:left w:val="single" w:sz="4" w:space="0" w:color="808080"/>
              <w:bottom w:val="single" w:sz="4" w:space="0" w:color="808080"/>
              <w:right w:val="single" w:sz="4" w:space="0" w:color="808080"/>
            </w:tcBorders>
            <w:vAlign w:val="center"/>
          </w:tcPr>
          <w:p w14:paraId="026C5784" w14:textId="77777777" w:rsidR="0031747A" w:rsidRDefault="00CC084A">
            <w:pPr>
              <w:widowControl w:val="0"/>
              <w:jc w:val="center"/>
            </w:pPr>
            <w:r>
              <w:t>Francisco Ismael</w:t>
            </w:r>
          </w:p>
          <w:p w14:paraId="11660B58"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12CDDEC7" w14:textId="77777777" w:rsidR="0031747A" w:rsidRDefault="0031747A">
            <w:pPr>
              <w:widowControl w:val="0"/>
              <w:jc w:val="center"/>
            </w:pPr>
          </w:p>
        </w:tc>
      </w:tr>
      <w:tr w:rsidR="0031747A" w14:paraId="2B381C50"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EAFB60A" w14:textId="77777777" w:rsidR="0031747A" w:rsidRDefault="00CC084A">
            <w:pPr>
              <w:widowControl w:val="0"/>
              <w:ind w:left="0" w:firstLine="0"/>
            </w:pPr>
            <w:r>
              <w:t>22/Noviembre/2020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25E75A67"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783E0CF" w14:textId="77777777" w:rsidR="0031747A" w:rsidRDefault="00CC084A">
            <w:pPr>
              <w:widowControl w:val="0"/>
              <w:jc w:val="center"/>
            </w:pPr>
            <w:r>
              <w:t>Francisco Ismael</w:t>
            </w:r>
          </w:p>
          <w:p w14:paraId="5954324D"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0E1A8A4B" w14:textId="77777777" w:rsidR="0031747A" w:rsidRDefault="0031747A">
            <w:pPr>
              <w:widowControl w:val="0"/>
              <w:jc w:val="center"/>
            </w:pPr>
          </w:p>
        </w:tc>
      </w:tr>
      <w:tr w:rsidR="0031747A" w14:paraId="24004016" w14:textId="77777777">
        <w:trPr>
          <w:trHeight w:val="1134"/>
        </w:trPr>
        <w:tc>
          <w:tcPr>
            <w:tcW w:w="2392"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2A30454" w14:textId="77777777" w:rsidR="0031747A" w:rsidRDefault="00CC084A">
            <w:pPr>
              <w:widowControl w:val="0"/>
              <w:ind w:left="0" w:firstLine="0"/>
            </w:pPr>
            <w:r>
              <w:t>11/Diciembre/2020</w:t>
            </w:r>
          </w:p>
        </w:tc>
        <w:tc>
          <w:tcPr>
            <w:tcW w:w="1471" w:type="dxa"/>
            <w:tcBorders>
              <w:top w:val="single" w:sz="4" w:space="0" w:color="808080"/>
              <w:left w:val="single" w:sz="4" w:space="0" w:color="808080"/>
              <w:bottom w:val="single" w:sz="4" w:space="0" w:color="808080"/>
              <w:right w:val="single" w:sz="4" w:space="0" w:color="808080"/>
            </w:tcBorders>
            <w:vAlign w:val="center"/>
          </w:tcPr>
          <w:p w14:paraId="62E9C721" w14:textId="77777777" w:rsidR="0031747A" w:rsidRDefault="0031747A">
            <w:pPr>
              <w:widowControl w:val="0"/>
              <w:ind w:left="0" w:firstLine="0"/>
            </w:pPr>
          </w:p>
        </w:tc>
        <w:tc>
          <w:tcPr>
            <w:tcW w:w="2377" w:type="dxa"/>
            <w:tcBorders>
              <w:top w:val="single" w:sz="4" w:space="0" w:color="808080"/>
              <w:left w:val="single" w:sz="4" w:space="0" w:color="808080"/>
              <w:bottom w:val="single" w:sz="4" w:space="0" w:color="808080"/>
              <w:right w:val="single" w:sz="4" w:space="0" w:color="808080"/>
            </w:tcBorders>
            <w:vAlign w:val="center"/>
          </w:tcPr>
          <w:p w14:paraId="3D893B2B" w14:textId="77777777" w:rsidR="0031747A" w:rsidRDefault="00CC084A">
            <w:pPr>
              <w:widowControl w:val="0"/>
              <w:jc w:val="center"/>
            </w:pPr>
            <w:r>
              <w:t>Francisco Ismael</w:t>
            </w:r>
          </w:p>
          <w:p w14:paraId="54AFB5F7" w14:textId="77777777" w:rsidR="0031747A" w:rsidRDefault="00CC084A">
            <w:pPr>
              <w:widowControl w:val="0"/>
              <w:jc w:val="center"/>
            </w:pPr>
            <w:r>
              <w:t>López Gómez</w:t>
            </w:r>
          </w:p>
        </w:tc>
        <w:tc>
          <w:tcPr>
            <w:tcW w:w="2588" w:type="dxa"/>
            <w:tcBorders>
              <w:top w:val="single" w:sz="4" w:space="0" w:color="808080"/>
              <w:left w:val="single" w:sz="4" w:space="0" w:color="808080"/>
              <w:bottom w:val="single" w:sz="4" w:space="0" w:color="808080"/>
              <w:right w:val="single" w:sz="4" w:space="0" w:color="808080"/>
            </w:tcBorders>
            <w:vAlign w:val="center"/>
          </w:tcPr>
          <w:p w14:paraId="73E49A4C" w14:textId="77777777" w:rsidR="0031747A" w:rsidRDefault="0031747A">
            <w:pPr>
              <w:widowControl w:val="0"/>
              <w:jc w:val="center"/>
            </w:pPr>
          </w:p>
        </w:tc>
      </w:tr>
    </w:tbl>
    <w:p w14:paraId="38A743D1" w14:textId="77777777" w:rsidR="0031747A" w:rsidRDefault="0031747A">
      <w:pPr>
        <w:widowControl w:val="0"/>
        <w:rPr>
          <w:rFonts w:ascii="Arial" w:eastAsia="Arial" w:hAnsi="Arial" w:cs="Arial"/>
          <w:sz w:val="20"/>
          <w:szCs w:val="20"/>
        </w:rPr>
      </w:pPr>
    </w:p>
    <w:p w14:paraId="03E168C5"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97CF7BF"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ind w:left="0" w:firstLine="0"/>
        <w:rPr>
          <w:color w:val="000000"/>
        </w:rPr>
      </w:pPr>
    </w:p>
    <w:p w14:paraId="4A3964B4"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color w:val="000000"/>
        </w:rPr>
        <w:t xml:space="preserve">Documento validado el 11 de diciembre de 2020: </w:t>
      </w:r>
    </w:p>
    <w:p w14:paraId="16D9333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58EBF6A"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705217B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bl>
      <w:tblPr>
        <w:tblStyle w:val="a0"/>
        <w:tblW w:w="8644" w:type="dxa"/>
        <w:jc w:val="center"/>
        <w:tblInd w:w="0" w:type="dxa"/>
        <w:tblLayout w:type="fixed"/>
        <w:tblLook w:val="0000" w:firstRow="0" w:lastRow="0" w:firstColumn="0" w:lastColumn="0" w:noHBand="0" w:noVBand="0"/>
      </w:tblPr>
      <w:tblGrid>
        <w:gridCol w:w="4322"/>
        <w:gridCol w:w="4322"/>
      </w:tblGrid>
      <w:tr w:rsidR="0031747A" w14:paraId="62386BA8" w14:textId="77777777">
        <w:trPr>
          <w:jc w:val="center"/>
        </w:trPr>
        <w:tc>
          <w:tcPr>
            <w:tcW w:w="4322" w:type="dxa"/>
          </w:tcPr>
          <w:p w14:paraId="18643833"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 xml:space="preserve">Por: </w:t>
            </w:r>
          </w:p>
        </w:tc>
        <w:tc>
          <w:tcPr>
            <w:tcW w:w="4322" w:type="dxa"/>
          </w:tcPr>
          <w:p w14:paraId="57CCADE7"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jc w:val="center"/>
              <w:rPr>
                <w:color w:val="000000"/>
              </w:rPr>
            </w:pPr>
            <w:r>
              <w:rPr>
                <w:color w:val="000000"/>
              </w:rPr>
              <w:t>Por:</w:t>
            </w:r>
          </w:p>
        </w:tc>
      </w:tr>
      <w:tr w:rsidR="0031747A" w14:paraId="3B3A18DA" w14:textId="77777777">
        <w:trPr>
          <w:jc w:val="center"/>
        </w:trPr>
        <w:tc>
          <w:tcPr>
            <w:tcW w:w="4322" w:type="dxa"/>
          </w:tcPr>
          <w:p w14:paraId="2986E5B9"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3727ADF1"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59264" behindDoc="0" locked="0" layoutInCell="1" hidden="0" allowOverlap="1" wp14:anchorId="07068B0C" wp14:editId="21110D73">
                      <wp:simplePos x="0" y="0"/>
                      <wp:positionH relativeFrom="column">
                        <wp:posOffset>1</wp:posOffset>
                      </wp:positionH>
                      <wp:positionV relativeFrom="paragraph">
                        <wp:posOffset>127000</wp:posOffset>
                      </wp:positionV>
                      <wp:extent cx="2727960" cy="12700"/>
                      <wp:effectExtent l="0" t="0" r="0" b="0"/>
                      <wp:wrapNone/>
                      <wp:docPr id="4" name="Conector recto de flecha 4"/>
                      <wp:cNvGraphicFramePr/>
                      <a:graphic xmlns:a="http://schemas.openxmlformats.org/drawingml/2006/main">
                        <a:graphicData uri="http://schemas.microsoft.com/office/word/2010/wordprocessingShape">
                          <wps:wsp>
                            <wps:cNvCnPr/>
                            <wps:spPr>
                              <a:xfrm>
                                <a:off x="3982020" y="3780000"/>
                                <a:ext cx="27279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2727960" cy="12700"/>
                      <wp:effectExtent b="0" l="0" r="0" t="0"/>
                      <wp:wrapNone/>
                      <wp:docPr id="4"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2727960" cy="12700"/>
                              </a:xfrm>
                              <a:prstGeom prst="rect"/>
                              <a:ln/>
                            </pic:spPr>
                          </pic:pic>
                        </a:graphicData>
                      </a:graphic>
                    </wp:anchor>
                  </w:drawing>
                </mc:Fallback>
              </mc:AlternateContent>
            </w:r>
          </w:p>
          <w:p w14:paraId="0848D830"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José Antonio Cervantes Álvarez</w:t>
            </w:r>
          </w:p>
          <w:p w14:paraId="6D9A508C"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Director de tesis</w:t>
            </w:r>
          </w:p>
        </w:tc>
        <w:tc>
          <w:tcPr>
            <w:tcW w:w="4322" w:type="dxa"/>
          </w:tcPr>
          <w:p w14:paraId="54110404"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p w14:paraId="2BD402B8"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rPr>
                <w:color w:val="000000"/>
              </w:rPr>
            </w:pPr>
            <w:r>
              <w:rPr>
                <w:noProof/>
              </w:rPr>
              <mc:AlternateContent>
                <mc:Choice Requires="wpg">
                  <w:drawing>
                    <wp:anchor distT="0" distB="0" distL="114300" distR="114300" simplePos="0" relativeHeight="251660288" behindDoc="0" locked="0" layoutInCell="1" hidden="0" allowOverlap="1" wp14:anchorId="263DB033" wp14:editId="279D4994">
                      <wp:simplePos x="0" y="0"/>
                      <wp:positionH relativeFrom="column">
                        <wp:posOffset>76201</wp:posOffset>
                      </wp:positionH>
                      <wp:positionV relativeFrom="paragraph">
                        <wp:posOffset>127000</wp:posOffset>
                      </wp:positionV>
                      <wp:extent cx="2522220" cy="12700"/>
                      <wp:effectExtent l="0" t="0" r="0" b="0"/>
                      <wp:wrapNone/>
                      <wp:docPr id="3" name="Conector recto de flecha 3"/>
                      <wp:cNvGraphicFramePr/>
                      <a:graphic xmlns:a="http://schemas.openxmlformats.org/drawingml/2006/main">
                        <a:graphicData uri="http://schemas.microsoft.com/office/word/2010/wordprocessingShape">
                          <wps:wsp>
                            <wps:cNvCnPr/>
                            <wps:spPr>
                              <a:xfrm>
                                <a:off x="4084890" y="3780000"/>
                                <a:ext cx="252222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76201</wp:posOffset>
                      </wp:positionH>
                      <wp:positionV relativeFrom="paragraph">
                        <wp:posOffset>127000</wp:posOffset>
                      </wp:positionV>
                      <wp:extent cx="2522220" cy="12700"/>
                      <wp:effectExtent b="0" l="0" r="0" t="0"/>
                      <wp:wrapNone/>
                      <wp:docPr id="3"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2522220" cy="12700"/>
                              </a:xfrm>
                              <a:prstGeom prst="rect"/>
                              <a:ln/>
                            </pic:spPr>
                          </pic:pic>
                        </a:graphicData>
                      </a:graphic>
                    </wp:anchor>
                  </w:drawing>
                </mc:Fallback>
              </mc:AlternateContent>
            </w:r>
          </w:p>
          <w:p w14:paraId="7F790A95"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Dr. Jahaziel Molina del Río</w:t>
            </w:r>
          </w:p>
          <w:p w14:paraId="6197E9BE" w14:textId="77777777" w:rsidR="0031747A" w:rsidRDefault="00CC084A">
            <w:pPr>
              <w:widowControl w:val="0"/>
              <w:pBdr>
                <w:top w:val="nil"/>
                <w:left w:val="nil"/>
                <w:bottom w:val="nil"/>
                <w:right w:val="nil"/>
                <w:between w:val="nil"/>
              </w:pBdr>
              <w:tabs>
                <w:tab w:val="center" w:pos="4419"/>
                <w:tab w:val="right" w:pos="8838"/>
                <w:tab w:val="left" w:pos="708"/>
              </w:tabs>
              <w:spacing w:after="0" w:line="240" w:lineRule="auto"/>
              <w:ind w:hanging="25"/>
              <w:jc w:val="center"/>
              <w:rPr>
                <w:color w:val="000000"/>
              </w:rPr>
            </w:pPr>
            <w:r>
              <w:rPr>
                <w:color w:val="000000"/>
              </w:rPr>
              <w:t>Encargado del laboratorio de neurociencias</w:t>
            </w:r>
          </w:p>
          <w:p w14:paraId="1BEF025B" w14:textId="77777777" w:rsidR="0031747A" w:rsidRDefault="0031747A">
            <w:pPr>
              <w:widowControl w:val="0"/>
              <w:pBdr>
                <w:top w:val="nil"/>
                <w:left w:val="nil"/>
                <w:bottom w:val="nil"/>
                <w:right w:val="nil"/>
                <w:between w:val="nil"/>
              </w:pBdr>
              <w:tabs>
                <w:tab w:val="center" w:pos="4419"/>
                <w:tab w:val="right" w:pos="8838"/>
                <w:tab w:val="left" w:pos="708"/>
              </w:tabs>
              <w:spacing w:after="0" w:line="240" w:lineRule="auto"/>
              <w:rPr>
                <w:color w:val="000000"/>
              </w:rPr>
            </w:pPr>
          </w:p>
        </w:tc>
      </w:tr>
    </w:tbl>
    <w:p w14:paraId="3ED83B16" w14:textId="77777777" w:rsidR="0031747A" w:rsidRDefault="0031747A">
      <w:pPr>
        <w:spacing w:after="0" w:line="259" w:lineRule="auto"/>
        <w:ind w:firstLine="0"/>
        <w:jc w:val="center"/>
        <w:rPr>
          <w:sz w:val="20"/>
          <w:szCs w:val="20"/>
        </w:rPr>
      </w:pPr>
    </w:p>
    <w:p w14:paraId="085F974F" w14:textId="77777777" w:rsidR="0031747A" w:rsidRDefault="0031747A">
      <w:pPr>
        <w:spacing w:after="0" w:line="259" w:lineRule="auto"/>
        <w:ind w:firstLine="0"/>
        <w:jc w:val="center"/>
        <w:rPr>
          <w:sz w:val="20"/>
          <w:szCs w:val="20"/>
        </w:rPr>
      </w:pPr>
    </w:p>
    <w:p w14:paraId="563C5CC8" w14:textId="77777777" w:rsidR="0031747A" w:rsidRDefault="0031747A">
      <w:pPr>
        <w:spacing w:after="0" w:line="259" w:lineRule="auto"/>
        <w:ind w:firstLine="0"/>
        <w:jc w:val="center"/>
        <w:rPr>
          <w:sz w:val="20"/>
          <w:szCs w:val="20"/>
        </w:rPr>
      </w:pPr>
    </w:p>
    <w:p w14:paraId="64C04F81" w14:textId="77777777" w:rsidR="0031747A" w:rsidRDefault="0031747A">
      <w:pPr>
        <w:spacing w:after="0" w:line="259" w:lineRule="auto"/>
        <w:ind w:firstLine="0"/>
        <w:jc w:val="center"/>
        <w:rPr>
          <w:sz w:val="20"/>
          <w:szCs w:val="20"/>
        </w:rPr>
      </w:pPr>
    </w:p>
    <w:p w14:paraId="40B6E274" w14:textId="77777777" w:rsidR="0031747A" w:rsidRDefault="0031747A">
      <w:pPr>
        <w:spacing w:after="0" w:line="259" w:lineRule="auto"/>
        <w:ind w:firstLine="0"/>
        <w:jc w:val="center"/>
        <w:rPr>
          <w:sz w:val="20"/>
          <w:szCs w:val="20"/>
        </w:rPr>
      </w:pPr>
    </w:p>
    <w:p w14:paraId="431A46C5" w14:textId="77777777" w:rsidR="0031747A" w:rsidRDefault="0031747A">
      <w:pPr>
        <w:spacing w:after="0" w:line="259" w:lineRule="auto"/>
        <w:ind w:firstLine="0"/>
        <w:jc w:val="center"/>
        <w:rPr>
          <w:sz w:val="20"/>
          <w:szCs w:val="20"/>
        </w:rPr>
      </w:pPr>
    </w:p>
    <w:p w14:paraId="6219CA1B" w14:textId="77777777" w:rsidR="0031747A" w:rsidRDefault="0031747A">
      <w:pPr>
        <w:spacing w:after="0" w:line="259" w:lineRule="auto"/>
        <w:ind w:firstLine="0"/>
        <w:jc w:val="center"/>
        <w:rPr>
          <w:sz w:val="20"/>
          <w:szCs w:val="20"/>
        </w:rPr>
      </w:pPr>
    </w:p>
    <w:p w14:paraId="126B6626" w14:textId="77777777" w:rsidR="0031747A" w:rsidRDefault="0031747A">
      <w:pPr>
        <w:spacing w:after="0" w:line="259" w:lineRule="auto"/>
        <w:ind w:firstLine="0"/>
        <w:jc w:val="center"/>
        <w:rPr>
          <w:sz w:val="20"/>
          <w:szCs w:val="20"/>
        </w:rPr>
      </w:pPr>
    </w:p>
    <w:p w14:paraId="3D3A6857" w14:textId="77777777" w:rsidR="0031747A" w:rsidRDefault="0031747A">
      <w:pPr>
        <w:spacing w:after="0" w:line="259" w:lineRule="auto"/>
        <w:ind w:firstLine="0"/>
        <w:jc w:val="center"/>
        <w:rPr>
          <w:sz w:val="20"/>
          <w:szCs w:val="20"/>
        </w:rPr>
      </w:pPr>
    </w:p>
    <w:p w14:paraId="04C1B5B7" w14:textId="77777777" w:rsidR="0031747A" w:rsidRDefault="0031747A">
      <w:pPr>
        <w:spacing w:after="0" w:line="259" w:lineRule="auto"/>
        <w:ind w:firstLine="0"/>
        <w:jc w:val="center"/>
        <w:rPr>
          <w:sz w:val="20"/>
          <w:szCs w:val="20"/>
        </w:rPr>
      </w:pPr>
    </w:p>
    <w:p w14:paraId="1664D45F" w14:textId="77777777" w:rsidR="0031747A" w:rsidRDefault="0031747A">
      <w:pPr>
        <w:spacing w:after="0" w:line="259" w:lineRule="auto"/>
        <w:ind w:firstLine="0"/>
        <w:jc w:val="center"/>
        <w:rPr>
          <w:sz w:val="20"/>
          <w:szCs w:val="20"/>
        </w:rPr>
      </w:pPr>
    </w:p>
    <w:p w14:paraId="3533FE67" w14:textId="77777777" w:rsidR="0031747A" w:rsidRDefault="0031747A">
      <w:pPr>
        <w:spacing w:after="0" w:line="259" w:lineRule="auto"/>
        <w:ind w:firstLine="0"/>
        <w:jc w:val="center"/>
        <w:rPr>
          <w:sz w:val="20"/>
          <w:szCs w:val="20"/>
        </w:rPr>
      </w:pPr>
    </w:p>
    <w:p w14:paraId="26B3909C" w14:textId="77777777" w:rsidR="0031747A" w:rsidRDefault="0031747A">
      <w:pPr>
        <w:spacing w:after="0" w:line="259" w:lineRule="auto"/>
        <w:ind w:firstLine="0"/>
        <w:jc w:val="center"/>
        <w:rPr>
          <w:sz w:val="20"/>
          <w:szCs w:val="20"/>
        </w:rPr>
      </w:pPr>
    </w:p>
    <w:p w14:paraId="51BF6652" w14:textId="77777777" w:rsidR="0031747A" w:rsidRDefault="0031747A">
      <w:pPr>
        <w:spacing w:after="0" w:line="259" w:lineRule="auto"/>
        <w:ind w:firstLine="0"/>
        <w:jc w:val="center"/>
        <w:rPr>
          <w:sz w:val="20"/>
          <w:szCs w:val="20"/>
        </w:rPr>
      </w:pPr>
    </w:p>
    <w:p w14:paraId="36C533BA" w14:textId="77777777" w:rsidR="0031747A" w:rsidRDefault="0031747A">
      <w:pPr>
        <w:spacing w:after="0" w:line="259" w:lineRule="auto"/>
        <w:ind w:firstLine="0"/>
        <w:jc w:val="center"/>
        <w:rPr>
          <w:sz w:val="20"/>
          <w:szCs w:val="20"/>
        </w:rPr>
      </w:pPr>
    </w:p>
    <w:p w14:paraId="465E3B8A" w14:textId="77777777" w:rsidR="0031747A" w:rsidRDefault="0031747A">
      <w:pPr>
        <w:spacing w:after="0" w:line="259" w:lineRule="auto"/>
        <w:ind w:firstLine="0"/>
        <w:jc w:val="center"/>
        <w:rPr>
          <w:sz w:val="20"/>
          <w:szCs w:val="20"/>
        </w:rPr>
      </w:pPr>
    </w:p>
    <w:p w14:paraId="281EF639" w14:textId="77777777" w:rsidR="0031747A" w:rsidRDefault="0031747A">
      <w:pPr>
        <w:spacing w:after="0" w:line="259" w:lineRule="auto"/>
        <w:ind w:firstLine="0"/>
        <w:jc w:val="center"/>
        <w:rPr>
          <w:sz w:val="20"/>
          <w:szCs w:val="20"/>
        </w:rPr>
      </w:pPr>
    </w:p>
    <w:p w14:paraId="46D8C16C" w14:textId="77777777" w:rsidR="0031747A" w:rsidRDefault="00CC084A">
      <w:pPr>
        <w:spacing w:after="0" w:line="259" w:lineRule="auto"/>
        <w:ind w:left="0" w:firstLine="0"/>
        <w:rPr>
          <w:b/>
          <w:sz w:val="28"/>
          <w:szCs w:val="28"/>
        </w:rPr>
      </w:pPr>
      <w:r>
        <w:rPr>
          <w:b/>
          <w:sz w:val="28"/>
          <w:szCs w:val="28"/>
        </w:rPr>
        <w:t>Tabla de contenido</w:t>
      </w:r>
    </w:p>
    <w:p w14:paraId="0481287A" w14:textId="77777777" w:rsidR="0031747A" w:rsidRDefault="0031747A">
      <w:pPr>
        <w:spacing w:after="0" w:line="259" w:lineRule="auto"/>
        <w:ind w:firstLine="0"/>
        <w:jc w:val="center"/>
        <w:rPr>
          <w:sz w:val="20"/>
          <w:szCs w:val="20"/>
        </w:rPr>
      </w:pPr>
    </w:p>
    <w:p w14:paraId="69FA746F" w14:textId="77777777" w:rsidR="0031747A" w:rsidRDefault="0031747A">
      <w:pPr>
        <w:keepNext/>
        <w:keepLines/>
        <w:pBdr>
          <w:top w:val="none" w:sz="0" w:space="0" w:color="000000"/>
          <w:left w:val="none" w:sz="0" w:space="0" w:color="000000"/>
          <w:bottom w:val="none" w:sz="0" w:space="0" w:color="000000"/>
          <w:right w:val="none" w:sz="0" w:space="0" w:color="000000"/>
          <w:between w:val="none" w:sz="0" w:space="0" w:color="000000"/>
        </w:pBdr>
        <w:spacing w:before="240" w:after="0" w:line="259" w:lineRule="auto"/>
        <w:ind w:left="0" w:firstLine="0"/>
        <w:jc w:val="left"/>
        <w:rPr>
          <w:rFonts w:ascii="Calibri" w:eastAsia="Calibri" w:hAnsi="Calibri" w:cs="Calibri"/>
          <w:color w:val="2F5496"/>
          <w:sz w:val="32"/>
          <w:szCs w:val="32"/>
        </w:rPr>
      </w:pPr>
    </w:p>
    <w:sdt>
      <w:sdtPr>
        <w:id w:val="76796636"/>
        <w:docPartObj>
          <w:docPartGallery w:val="Table of Contents"/>
          <w:docPartUnique/>
        </w:docPartObj>
      </w:sdtPr>
      <w:sdtContent>
        <w:p w14:paraId="4851B54B"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r>
            <w:fldChar w:fldCharType="begin"/>
          </w:r>
          <w:r>
            <w:instrText xml:space="preserve"> TOC \h \u \z </w:instrText>
          </w:r>
          <w:r>
            <w:fldChar w:fldCharType="separate"/>
          </w:r>
          <w:hyperlink w:anchor="_3znysh7">
            <w:r>
              <w:rPr>
                <w:rFonts w:ascii="Calibri" w:eastAsia="Calibri" w:hAnsi="Calibri" w:cs="Calibri"/>
                <w:b/>
                <w:i/>
                <w:color w:val="000000"/>
              </w:rPr>
              <w:t>Ficha del documento</w:t>
            </w:r>
            <w:r>
              <w:rPr>
                <w:rFonts w:ascii="Calibri" w:eastAsia="Calibri" w:hAnsi="Calibri" w:cs="Calibri"/>
                <w:b/>
                <w:i/>
                <w:color w:val="000000"/>
              </w:rPr>
              <w:tab/>
              <w:t>2</w:t>
            </w:r>
          </w:hyperlink>
        </w:p>
        <w:p w14:paraId="01A4D877" w14:textId="77777777" w:rsidR="0031747A" w:rsidRDefault="00CC084A">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2et92p0">
            <w:r>
              <w:rPr>
                <w:rFonts w:ascii="Calibri" w:eastAsia="Calibri" w:hAnsi="Calibri" w:cs="Calibri"/>
                <w:b/>
                <w:i/>
                <w:color w:val="000000"/>
              </w:rPr>
              <w:t>1.</w:t>
            </w:r>
          </w:hyperlink>
          <w:hyperlink w:anchor="_2et92p0">
            <w:r>
              <w:rPr>
                <w:rFonts w:ascii="Calibri" w:eastAsia="Calibri" w:hAnsi="Calibri" w:cs="Calibri"/>
                <w:color w:val="000000"/>
                <w:sz w:val="22"/>
                <w:szCs w:val="22"/>
              </w:rPr>
              <w:tab/>
            </w:r>
          </w:hyperlink>
          <w:r>
            <w:fldChar w:fldCharType="begin"/>
          </w:r>
          <w:r>
            <w:instrText xml:space="preserve"> PAGEREF _2et92p0 \h </w:instrText>
          </w:r>
          <w:r>
            <w:fldChar w:fldCharType="separate"/>
          </w:r>
          <w:r>
            <w:rPr>
              <w:rFonts w:ascii="Calibri" w:eastAsia="Calibri" w:hAnsi="Calibri" w:cs="Calibri"/>
              <w:b/>
              <w:i/>
              <w:color w:val="000000"/>
            </w:rPr>
            <w:t>Introducción</w:t>
          </w:r>
          <w:r>
            <w:rPr>
              <w:rFonts w:ascii="Calibri" w:eastAsia="Calibri" w:hAnsi="Calibri" w:cs="Calibri"/>
              <w:b/>
              <w:i/>
              <w:color w:val="000000"/>
            </w:rPr>
            <w:tab/>
            <w:t>1</w:t>
          </w:r>
          <w:r>
            <w:fldChar w:fldCharType="end"/>
          </w:r>
        </w:p>
        <w:p w14:paraId="2C10F505"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tyjcwt">
            <w:r>
              <w:rPr>
                <w:rFonts w:ascii="Calibri" w:eastAsia="Calibri" w:hAnsi="Calibri" w:cs="Calibri"/>
                <w:b/>
                <w:color w:val="000000"/>
                <w:sz w:val="22"/>
                <w:szCs w:val="22"/>
              </w:rPr>
              <w:t>1.1 Propósito</w:t>
            </w:r>
            <w:r>
              <w:rPr>
                <w:rFonts w:ascii="Calibri" w:eastAsia="Calibri" w:hAnsi="Calibri" w:cs="Calibri"/>
                <w:b/>
                <w:color w:val="000000"/>
                <w:sz w:val="22"/>
                <w:szCs w:val="22"/>
              </w:rPr>
              <w:tab/>
              <w:t>1</w:t>
            </w:r>
          </w:hyperlink>
        </w:p>
        <w:p w14:paraId="2194859B"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dy6vkm">
            <w:r>
              <w:rPr>
                <w:rFonts w:ascii="Calibri" w:eastAsia="Calibri" w:hAnsi="Calibri" w:cs="Calibri"/>
                <w:b/>
                <w:color w:val="000000"/>
                <w:sz w:val="22"/>
                <w:szCs w:val="22"/>
              </w:rPr>
              <w:t>1.2 Alcance</w:t>
            </w:r>
            <w:r>
              <w:rPr>
                <w:rFonts w:ascii="Calibri" w:eastAsia="Calibri" w:hAnsi="Calibri" w:cs="Calibri"/>
                <w:b/>
                <w:color w:val="000000"/>
                <w:sz w:val="22"/>
                <w:szCs w:val="22"/>
              </w:rPr>
              <w:tab/>
              <w:t>1</w:t>
            </w:r>
          </w:hyperlink>
        </w:p>
        <w:p w14:paraId="59D6408B"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d34og8">
            <w:r>
              <w:rPr>
                <w:rFonts w:ascii="Calibri" w:eastAsia="Calibri" w:hAnsi="Calibri" w:cs="Calibri"/>
                <w:b/>
                <w:color w:val="000000"/>
                <w:sz w:val="22"/>
                <w:szCs w:val="22"/>
              </w:rPr>
              <w:t>1.3 Personal involucrado</w:t>
            </w:r>
            <w:r>
              <w:rPr>
                <w:rFonts w:ascii="Calibri" w:eastAsia="Calibri" w:hAnsi="Calibri" w:cs="Calibri"/>
                <w:b/>
                <w:color w:val="000000"/>
                <w:sz w:val="22"/>
                <w:szCs w:val="22"/>
              </w:rPr>
              <w:tab/>
              <w:t>1</w:t>
            </w:r>
          </w:hyperlink>
        </w:p>
        <w:p w14:paraId="0B7703A8"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s8eyo1">
            <w:r>
              <w:rPr>
                <w:rFonts w:ascii="Calibri" w:eastAsia="Calibri" w:hAnsi="Calibri" w:cs="Calibri"/>
                <w:b/>
                <w:color w:val="000000"/>
                <w:sz w:val="22"/>
                <w:szCs w:val="22"/>
              </w:rPr>
              <w:t>1.4 Definiciones, acrónimos y abreviaturas</w:t>
            </w:r>
            <w:r>
              <w:rPr>
                <w:rFonts w:ascii="Calibri" w:eastAsia="Calibri" w:hAnsi="Calibri" w:cs="Calibri"/>
                <w:b/>
                <w:color w:val="000000"/>
                <w:sz w:val="22"/>
                <w:szCs w:val="22"/>
              </w:rPr>
              <w:tab/>
              <w:t>2</w:t>
            </w:r>
          </w:hyperlink>
        </w:p>
        <w:p w14:paraId="6FD3F615"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7dp8vu">
            <w:r>
              <w:rPr>
                <w:rFonts w:ascii="Calibri" w:eastAsia="Calibri" w:hAnsi="Calibri" w:cs="Calibri"/>
                <w:b/>
                <w:color w:val="000000"/>
                <w:sz w:val="22"/>
                <w:szCs w:val="22"/>
              </w:rPr>
              <w:t>1.5  Referencias</w:t>
            </w:r>
            <w:r>
              <w:rPr>
                <w:rFonts w:ascii="Calibri" w:eastAsia="Calibri" w:hAnsi="Calibri" w:cs="Calibri"/>
                <w:b/>
                <w:color w:val="000000"/>
                <w:sz w:val="22"/>
                <w:szCs w:val="22"/>
              </w:rPr>
              <w:tab/>
              <w:t>2</w:t>
            </w:r>
          </w:hyperlink>
        </w:p>
        <w:p w14:paraId="31946A5B"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6in1rg">
            <w:r>
              <w:rPr>
                <w:rFonts w:ascii="Calibri" w:eastAsia="Calibri" w:hAnsi="Calibri" w:cs="Calibri"/>
                <w:b/>
                <w:color w:val="000000"/>
                <w:sz w:val="22"/>
                <w:szCs w:val="22"/>
              </w:rPr>
              <w:t>1.6 Visión General del Documento</w:t>
            </w:r>
            <w:r>
              <w:rPr>
                <w:rFonts w:ascii="Calibri" w:eastAsia="Calibri" w:hAnsi="Calibri" w:cs="Calibri"/>
                <w:b/>
                <w:color w:val="000000"/>
                <w:sz w:val="22"/>
                <w:szCs w:val="22"/>
              </w:rPr>
              <w:tab/>
              <w:t>3</w:t>
            </w:r>
          </w:hyperlink>
        </w:p>
        <w:p w14:paraId="25C10019"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lnxbz9">
            <w:r>
              <w:rPr>
                <w:rFonts w:ascii="Calibri" w:eastAsia="Calibri" w:hAnsi="Calibri" w:cs="Calibri"/>
                <w:b/>
                <w:i/>
                <w:color w:val="000000"/>
              </w:rPr>
              <w:t>2. Descripción General de la Interfaz Cerebro-Computadora.</w:t>
            </w:r>
            <w:r>
              <w:rPr>
                <w:rFonts w:ascii="Calibri" w:eastAsia="Calibri" w:hAnsi="Calibri" w:cs="Calibri"/>
                <w:b/>
                <w:i/>
                <w:color w:val="000000"/>
              </w:rPr>
              <w:tab/>
              <w:t>3</w:t>
            </w:r>
          </w:hyperlink>
        </w:p>
        <w:p w14:paraId="782D8D27"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5nkun2">
            <w:r>
              <w:rPr>
                <w:rFonts w:ascii="Calibri" w:eastAsia="Calibri" w:hAnsi="Calibri" w:cs="Calibri"/>
                <w:b/>
                <w:color w:val="000000"/>
                <w:sz w:val="22"/>
                <w:szCs w:val="22"/>
              </w:rPr>
              <w:t>2.1 Visión General del Documento</w:t>
            </w:r>
            <w:r>
              <w:rPr>
                <w:rFonts w:ascii="Calibri" w:eastAsia="Calibri" w:hAnsi="Calibri" w:cs="Calibri"/>
                <w:b/>
                <w:color w:val="000000"/>
                <w:sz w:val="22"/>
                <w:szCs w:val="22"/>
              </w:rPr>
              <w:tab/>
              <w:t>4</w:t>
            </w:r>
          </w:hyperlink>
        </w:p>
        <w:p w14:paraId="068D1BB7"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1ksv4uv">
            <w:r>
              <w:rPr>
                <w:rFonts w:ascii="Calibri" w:eastAsia="Calibri" w:hAnsi="Calibri" w:cs="Calibri"/>
                <w:b/>
                <w:color w:val="000000"/>
                <w:sz w:val="22"/>
                <w:szCs w:val="22"/>
              </w:rPr>
              <w:t>2.2 Funciones del producto</w:t>
            </w:r>
            <w:r>
              <w:rPr>
                <w:rFonts w:ascii="Calibri" w:eastAsia="Calibri" w:hAnsi="Calibri" w:cs="Calibri"/>
                <w:b/>
                <w:color w:val="000000"/>
                <w:sz w:val="22"/>
                <w:szCs w:val="22"/>
              </w:rPr>
              <w:tab/>
              <w:t>4</w:t>
            </w:r>
          </w:hyperlink>
        </w:p>
        <w:p w14:paraId="6E6CE969"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4sinio">
            <w:r>
              <w:rPr>
                <w:rFonts w:ascii="Calibri" w:eastAsia="Calibri" w:hAnsi="Calibri" w:cs="Calibri"/>
                <w:b/>
                <w:color w:val="000000"/>
                <w:sz w:val="22"/>
                <w:szCs w:val="22"/>
              </w:rPr>
              <w:t>2.3 Características del Usuario</w:t>
            </w:r>
            <w:r>
              <w:rPr>
                <w:rFonts w:ascii="Calibri" w:eastAsia="Calibri" w:hAnsi="Calibri" w:cs="Calibri"/>
                <w:b/>
                <w:color w:val="000000"/>
                <w:sz w:val="22"/>
                <w:szCs w:val="22"/>
              </w:rPr>
              <w:tab/>
              <w:t>5</w:t>
            </w:r>
          </w:hyperlink>
        </w:p>
        <w:p w14:paraId="6343483E"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jxsxqh">
            <w:r>
              <w:rPr>
                <w:rFonts w:ascii="Calibri" w:eastAsia="Calibri" w:hAnsi="Calibri" w:cs="Calibri"/>
                <w:b/>
                <w:color w:val="000000"/>
                <w:sz w:val="22"/>
                <w:szCs w:val="22"/>
              </w:rPr>
              <w:t>2.4 Restricciones</w:t>
            </w:r>
            <w:r>
              <w:rPr>
                <w:rFonts w:ascii="Calibri" w:eastAsia="Calibri" w:hAnsi="Calibri" w:cs="Calibri"/>
                <w:b/>
                <w:color w:val="000000"/>
                <w:sz w:val="22"/>
                <w:szCs w:val="22"/>
              </w:rPr>
              <w:tab/>
              <w:t>5</w:t>
            </w:r>
          </w:hyperlink>
        </w:p>
        <w:p w14:paraId="27377054" w14:textId="77777777" w:rsidR="0031747A" w:rsidRDefault="00CC084A">
          <w:pPr>
            <w:pBdr>
              <w:top w:val="nil"/>
              <w:left w:val="nil"/>
              <w:bottom w:val="nil"/>
              <w:right w:val="nil"/>
              <w:between w:val="nil"/>
            </w:pBdr>
            <w:tabs>
              <w:tab w:val="left" w:pos="1200"/>
              <w:tab w:val="right" w:pos="8828"/>
            </w:tabs>
            <w:spacing w:before="120" w:after="0"/>
            <w:ind w:left="240" w:firstLine="58"/>
            <w:jc w:val="left"/>
            <w:rPr>
              <w:rFonts w:ascii="Calibri" w:eastAsia="Calibri" w:hAnsi="Calibri" w:cs="Calibri"/>
              <w:color w:val="000000"/>
              <w:sz w:val="22"/>
              <w:szCs w:val="22"/>
            </w:rPr>
          </w:pPr>
          <w:hyperlink w:anchor="_z337ya">
            <w:r>
              <w:rPr>
                <w:rFonts w:ascii="Calibri" w:eastAsia="Calibri" w:hAnsi="Calibri" w:cs="Calibri"/>
                <w:b/>
                <w:color w:val="000000"/>
                <w:sz w:val="22"/>
                <w:szCs w:val="22"/>
              </w:rPr>
              <w:t>2.5</w:t>
            </w:r>
          </w:hyperlink>
          <w:hyperlink w:anchor="_z337ya">
            <w:r>
              <w:rPr>
                <w:rFonts w:ascii="Calibri" w:eastAsia="Calibri" w:hAnsi="Calibri" w:cs="Calibri"/>
                <w:color w:val="000000"/>
                <w:sz w:val="22"/>
                <w:szCs w:val="22"/>
              </w:rPr>
              <w:tab/>
            </w:r>
          </w:hyperlink>
          <w:r>
            <w:fldChar w:fldCharType="begin"/>
          </w:r>
          <w:r>
            <w:instrText xml:space="preserve"> PAGEREF _z337ya \h </w:instrText>
          </w:r>
          <w:r>
            <w:fldChar w:fldCharType="separate"/>
          </w:r>
          <w:r>
            <w:rPr>
              <w:rFonts w:ascii="Calibri" w:eastAsia="Calibri" w:hAnsi="Calibri" w:cs="Calibri"/>
              <w:b/>
              <w:color w:val="000000"/>
              <w:sz w:val="22"/>
              <w:szCs w:val="22"/>
            </w:rPr>
            <w:t>Dependencias y Suposiciones</w:t>
          </w:r>
          <w:r>
            <w:rPr>
              <w:rFonts w:ascii="Calibri" w:eastAsia="Calibri" w:hAnsi="Calibri" w:cs="Calibri"/>
              <w:b/>
              <w:color w:val="000000"/>
              <w:sz w:val="22"/>
              <w:szCs w:val="22"/>
            </w:rPr>
            <w:tab/>
            <w:t>5</w:t>
          </w:r>
          <w:r>
            <w:fldChar w:fldCharType="end"/>
          </w:r>
        </w:p>
        <w:p w14:paraId="14DD1F62"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j2qqm3">
            <w:r>
              <w:rPr>
                <w:rFonts w:ascii="Calibri" w:eastAsia="Calibri" w:hAnsi="Calibri" w:cs="Calibri"/>
                <w:b/>
                <w:color w:val="000000"/>
                <w:sz w:val="22"/>
                <w:szCs w:val="22"/>
              </w:rPr>
              <w:t>2.6 Requisitos Futuros</w:t>
            </w:r>
            <w:r>
              <w:rPr>
                <w:rFonts w:ascii="Calibri" w:eastAsia="Calibri" w:hAnsi="Calibri" w:cs="Calibri"/>
                <w:b/>
                <w:color w:val="000000"/>
                <w:sz w:val="22"/>
                <w:szCs w:val="22"/>
              </w:rPr>
              <w:tab/>
              <w:t>6</w:t>
            </w:r>
          </w:hyperlink>
        </w:p>
        <w:p w14:paraId="0209B66A" w14:textId="77777777" w:rsidR="0031747A" w:rsidRDefault="00CC084A">
          <w:pPr>
            <w:pBdr>
              <w:top w:val="nil"/>
              <w:left w:val="nil"/>
              <w:bottom w:val="nil"/>
              <w:right w:val="nil"/>
              <w:between w:val="nil"/>
            </w:pBdr>
            <w:tabs>
              <w:tab w:val="left" w:pos="720"/>
              <w:tab w:val="right" w:pos="8828"/>
            </w:tabs>
            <w:spacing w:before="120" w:after="0"/>
            <w:ind w:left="0" w:firstLine="298"/>
            <w:jc w:val="left"/>
            <w:rPr>
              <w:rFonts w:ascii="Calibri" w:eastAsia="Calibri" w:hAnsi="Calibri" w:cs="Calibri"/>
              <w:color w:val="000000"/>
              <w:sz w:val="22"/>
              <w:szCs w:val="22"/>
            </w:rPr>
          </w:pPr>
          <w:hyperlink w:anchor="_1y810tw">
            <w:r>
              <w:rPr>
                <w:rFonts w:ascii="Calibri" w:eastAsia="Calibri" w:hAnsi="Calibri" w:cs="Calibri"/>
                <w:b/>
                <w:i/>
                <w:color w:val="000000"/>
              </w:rPr>
              <w:t>2.</w:t>
            </w:r>
          </w:hyperlink>
          <w:hyperlink w:anchor="_1y810tw">
            <w:r>
              <w:rPr>
                <w:rFonts w:ascii="Calibri" w:eastAsia="Calibri" w:hAnsi="Calibri" w:cs="Calibri"/>
                <w:color w:val="000000"/>
                <w:sz w:val="22"/>
                <w:szCs w:val="22"/>
              </w:rPr>
              <w:tab/>
            </w:r>
          </w:hyperlink>
          <w:r>
            <w:fldChar w:fldCharType="begin"/>
          </w:r>
          <w:r>
            <w:instrText xml:space="preserve"> PAGEREF _1y810tw \h </w:instrText>
          </w:r>
          <w:r>
            <w:fldChar w:fldCharType="separate"/>
          </w:r>
          <w:r>
            <w:rPr>
              <w:rFonts w:ascii="Calibri" w:eastAsia="Calibri" w:hAnsi="Calibri" w:cs="Calibri"/>
              <w:b/>
              <w:i/>
              <w:color w:val="000000"/>
            </w:rPr>
            <w:t>Requisitos específicos.</w:t>
          </w:r>
          <w:r>
            <w:rPr>
              <w:rFonts w:ascii="Calibri" w:eastAsia="Calibri" w:hAnsi="Calibri" w:cs="Calibri"/>
              <w:b/>
              <w:i/>
              <w:color w:val="000000"/>
            </w:rPr>
            <w:tab/>
            <w:t>6</w:t>
          </w:r>
          <w:r>
            <w:fldChar w:fldCharType="end"/>
          </w:r>
        </w:p>
        <w:p w14:paraId="49A7C2BF"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4i7ojhp">
            <w:r>
              <w:rPr>
                <w:rFonts w:ascii="Calibri" w:eastAsia="Calibri" w:hAnsi="Calibri" w:cs="Calibri"/>
                <w:b/>
                <w:color w:val="000000"/>
                <w:sz w:val="22"/>
                <w:szCs w:val="22"/>
              </w:rPr>
              <w:t>3.1 interfaces externas</w:t>
            </w:r>
            <w:r>
              <w:rPr>
                <w:rFonts w:ascii="Calibri" w:eastAsia="Calibri" w:hAnsi="Calibri" w:cs="Calibri"/>
                <w:b/>
                <w:color w:val="000000"/>
                <w:sz w:val="22"/>
                <w:szCs w:val="22"/>
              </w:rPr>
              <w:tab/>
              <w:t>6</w:t>
            </w:r>
          </w:hyperlink>
        </w:p>
        <w:p w14:paraId="43E6E2BE"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xcytpi">
            <w:r>
              <w:rPr>
                <w:rFonts w:ascii="Calibri" w:eastAsia="Calibri" w:hAnsi="Calibri" w:cs="Calibri"/>
                <w:b/>
                <w:color w:val="000000"/>
                <w:sz w:val="22"/>
                <w:szCs w:val="22"/>
              </w:rPr>
              <w:t>3.2 Funciones</w:t>
            </w:r>
            <w:r>
              <w:rPr>
                <w:rFonts w:ascii="Calibri" w:eastAsia="Calibri" w:hAnsi="Calibri" w:cs="Calibri"/>
                <w:b/>
                <w:color w:val="000000"/>
                <w:sz w:val="22"/>
                <w:szCs w:val="22"/>
              </w:rPr>
              <w:tab/>
              <w:t>7</w:t>
            </w:r>
          </w:hyperlink>
        </w:p>
        <w:p w14:paraId="0B957D33"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3whwml4">
            <w:r>
              <w:rPr>
                <w:rFonts w:ascii="Calibri" w:eastAsia="Calibri" w:hAnsi="Calibri" w:cs="Calibri"/>
                <w:b/>
                <w:color w:val="000000"/>
                <w:sz w:val="22"/>
                <w:szCs w:val="22"/>
              </w:rPr>
              <w:t>3.3 Requisitos de Rendimiento:</w:t>
            </w:r>
            <w:r>
              <w:rPr>
                <w:rFonts w:ascii="Calibri" w:eastAsia="Calibri" w:hAnsi="Calibri" w:cs="Calibri"/>
                <w:b/>
                <w:color w:val="000000"/>
                <w:sz w:val="22"/>
                <w:szCs w:val="22"/>
              </w:rPr>
              <w:tab/>
              <w:t>26</w:t>
            </w:r>
          </w:hyperlink>
        </w:p>
        <w:p w14:paraId="00F0CFC5"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2bn6wsx">
            <w:r>
              <w:rPr>
                <w:rFonts w:ascii="Calibri" w:eastAsia="Calibri" w:hAnsi="Calibri" w:cs="Calibri"/>
                <w:b/>
                <w:color w:val="000000"/>
                <w:sz w:val="22"/>
                <w:szCs w:val="22"/>
              </w:rPr>
              <w:t>3.4 Restricciones de Diseño</w:t>
            </w:r>
            <w:r>
              <w:rPr>
                <w:rFonts w:ascii="Calibri" w:eastAsia="Calibri" w:hAnsi="Calibri" w:cs="Calibri"/>
                <w:b/>
                <w:color w:val="000000"/>
                <w:sz w:val="22"/>
                <w:szCs w:val="22"/>
              </w:rPr>
              <w:tab/>
              <w:t>26</w:t>
            </w:r>
          </w:hyperlink>
        </w:p>
        <w:p w14:paraId="315F5B8F" w14:textId="77777777" w:rsidR="0031747A" w:rsidRDefault="00CC084A">
          <w:pPr>
            <w:pBdr>
              <w:top w:val="nil"/>
              <w:left w:val="nil"/>
              <w:bottom w:val="nil"/>
              <w:right w:val="nil"/>
              <w:between w:val="nil"/>
            </w:pBdr>
            <w:tabs>
              <w:tab w:val="right" w:pos="8828"/>
            </w:tabs>
            <w:spacing w:before="120" w:after="0"/>
            <w:ind w:left="240" w:firstLine="58"/>
            <w:jc w:val="left"/>
            <w:rPr>
              <w:rFonts w:ascii="Calibri" w:eastAsia="Calibri" w:hAnsi="Calibri" w:cs="Calibri"/>
              <w:color w:val="000000"/>
              <w:sz w:val="22"/>
              <w:szCs w:val="22"/>
            </w:rPr>
          </w:pPr>
          <w:hyperlink w:anchor="_qsh70q">
            <w:r>
              <w:rPr>
                <w:rFonts w:ascii="Calibri" w:eastAsia="Calibri" w:hAnsi="Calibri" w:cs="Calibri"/>
                <w:b/>
                <w:color w:val="000000"/>
                <w:sz w:val="22"/>
                <w:szCs w:val="22"/>
              </w:rPr>
              <w:t>3.5 Atributos del sistema</w:t>
            </w:r>
            <w:r>
              <w:rPr>
                <w:rFonts w:ascii="Calibri" w:eastAsia="Calibri" w:hAnsi="Calibri" w:cs="Calibri"/>
                <w:b/>
                <w:color w:val="000000"/>
                <w:sz w:val="22"/>
                <w:szCs w:val="22"/>
              </w:rPr>
              <w:tab/>
              <w:t>27</w:t>
            </w:r>
          </w:hyperlink>
        </w:p>
        <w:p w14:paraId="3248501F" w14:textId="77777777" w:rsidR="0031747A" w:rsidRDefault="00CC084A">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3as4poj">
            <w:r>
              <w:rPr>
                <w:rFonts w:ascii="Calibri" w:eastAsia="Calibri" w:hAnsi="Calibri" w:cs="Calibri"/>
                <w:color w:val="000000"/>
                <w:sz w:val="20"/>
                <w:szCs w:val="20"/>
              </w:rPr>
              <w:t>Usabilidad</w:t>
            </w:r>
            <w:r>
              <w:rPr>
                <w:rFonts w:ascii="Calibri" w:eastAsia="Calibri" w:hAnsi="Calibri" w:cs="Calibri"/>
                <w:color w:val="000000"/>
                <w:sz w:val="20"/>
                <w:szCs w:val="20"/>
              </w:rPr>
              <w:tab/>
              <w:t>27</w:t>
            </w:r>
          </w:hyperlink>
        </w:p>
        <w:p w14:paraId="1B368C12" w14:textId="77777777" w:rsidR="0031747A" w:rsidRDefault="00CC084A">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pxezwc">
            <w:r>
              <w:rPr>
                <w:rFonts w:ascii="Calibri" w:eastAsia="Calibri" w:hAnsi="Calibri" w:cs="Calibri"/>
                <w:color w:val="000000"/>
                <w:sz w:val="20"/>
                <w:szCs w:val="20"/>
              </w:rPr>
              <w:t>Seguridad</w:t>
            </w:r>
            <w:r>
              <w:rPr>
                <w:rFonts w:ascii="Calibri" w:eastAsia="Calibri" w:hAnsi="Calibri" w:cs="Calibri"/>
                <w:color w:val="000000"/>
                <w:sz w:val="20"/>
                <w:szCs w:val="20"/>
              </w:rPr>
              <w:tab/>
              <w:t>27</w:t>
            </w:r>
          </w:hyperlink>
        </w:p>
        <w:p w14:paraId="16A83F5C" w14:textId="77777777" w:rsidR="0031747A" w:rsidRDefault="00CC084A">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49x2ik5">
            <w:r>
              <w:rPr>
                <w:rFonts w:ascii="Calibri" w:eastAsia="Calibri" w:hAnsi="Calibri" w:cs="Calibri"/>
                <w:color w:val="000000"/>
                <w:sz w:val="20"/>
                <w:szCs w:val="20"/>
              </w:rPr>
              <w:t>3.6 Otros Requerimientos</w:t>
            </w:r>
            <w:r>
              <w:rPr>
                <w:rFonts w:ascii="Calibri" w:eastAsia="Calibri" w:hAnsi="Calibri" w:cs="Calibri"/>
                <w:color w:val="000000"/>
                <w:sz w:val="20"/>
                <w:szCs w:val="20"/>
              </w:rPr>
              <w:tab/>
              <w:t>28</w:t>
            </w:r>
          </w:hyperlink>
        </w:p>
        <w:p w14:paraId="4F9359B7" w14:textId="77777777" w:rsidR="0031747A" w:rsidRDefault="00CC084A">
          <w:pPr>
            <w:pBdr>
              <w:top w:val="nil"/>
              <w:left w:val="nil"/>
              <w:bottom w:val="nil"/>
              <w:right w:val="nil"/>
              <w:between w:val="nil"/>
            </w:pBdr>
            <w:tabs>
              <w:tab w:val="right" w:pos="8828"/>
            </w:tabs>
            <w:spacing w:before="120" w:after="0"/>
            <w:ind w:left="0" w:firstLine="298"/>
            <w:jc w:val="left"/>
            <w:rPr>
              <w:rFonts w:ascii="Calibri" w:eastAsia="Calibri" w:hAnsi="Calibri" w:cs="Calibri"/>
              <w:color w:val="000000"/>
              <w:sz w:val="22"/>
              <w:szCs w:val="22"/>
            </w:rPr>
          </w:pPr>
          <w:hyperlink w:anchor="_2p2csry">
            <w:r>
              <w:rPr>
                <w:rFonts w:ascii="Calibri" w:eastAsia="Calibri" w:hAnsi="Calibri" w:cs="Calibri"/>
                <w:b/>
                <w:i/>
                <w:color w:val="000000"/>
              </w:rPr>
              <w:t>4. Apéndice</w:t>
            </w:r>
            <w:r>
              <w:rPr>
                <w:rFonts w:ascii="Calibri" w:eastAsia="Calibri" w:hAnsi="Calibri" w:cs="Calibri"/>
                <w:b/>
                <w:i/>
                <w:color w:val="000000"/>
              </w:rPr>
              <w:tab/>
              <w:t>28</w:t>
            </w:r>
          </w:hyperlink>
        </w:p>
        <w:p w14:paraId="62E5A6E5" w14:textId="77777777" w:rsidR="0031747A" w:rsidRDefault="00CC084A">
          <w:pPr>
            <w:pBdr>
              <w:top w:val="nil"/>
              <w:left w:val="nil"/>
              <w:bottom w:val="nil"/>
              <w:right w:val="nil"/>
              <w:between w:val="nil"/>
            </w:pBdr>
            <w:tabs>
              <w:tab w:val="right" w:pos="8828"/>
            </w:tabs>
            <w:spacing w:after="0"/>
            <w:ind w:left="480" w:hanging="182"/>
            <w:jc w:val="left"/>
            <w:rPr>
              <w:rFonts w:ascii="Calibri" w:eastAsia="Calibri" w:hAnsi="Calibri" w:cs="Calibri"/>
              <w:color w:val="000000"/>
              <w:sz w:val="22"/>
              <w:szCs w:val="22"/>
            </w:rPr>
          </w:pPr>
          <w:hyperlink w:anchor="_147n2zr">
            <w:r>
              <w:rPr>
                <w:rFonts w:ascii="Calibri" w:eastAsia="Calibri" w:hAnsi="Calibri" w:cs="Calibri"/>
                <w:color w:val="000000"/>
                <w:sz w:val="20"/>
                <w:szCs w:val="20"/>
              </w:rPr>
              <w:t>4.1 Tecnologías de desarrollo.</w:t>
            </w:r>
            <w:r>
              <w:rPr>
                <w:rFonts w:ascii="Calibri" w:eastAsia="Calibri" w:hAnsi="Calibri" w:cs="Calibri"/>
                <w:color w:val="000000"/>
                <w:sz w:val="20"/>
                <w:szCs w:val="20"/>
              </w:rPr>
              <w:tab/>
              <w:t>28</w:t>
            </w:r>
          </w:hyperlink>
        </w:p>
        <w:p w14:paraId="1F408672" w14:textId="77777777" w:rsidR="0031747A" w:rsidRDefault="00CC084A">
          <w:r>
            <w:fldChar w:fldCharType="end"/>
          </w:r>
        </w:p>
      </w:sdtContent>
    </w:sdt>
    <w:p w14:paraId="0972826F" w14:textId="77777777" w:rsidR="0031747A" w:rsidRDefault="0031747A">
      <w:pPr>
        <w:spacing w:after="0" w:line="259" w:lineRule="auto"/>
        <w:ind w:left="0" w:firstLine="0"/>
        <w:rPr>
          <w:sz w:val="20"/>
          <w:szCs w:val="20"/>
        </w:rPr>
        <w:sectPr w:rsidR="0031747A">
          <w:footerReference w:type="default" r:id="rId10"/>
          <w:pgSz w:w="12240" w:h="15840"/>
          <w:pgMar w:top="1417" w:right="1701" w:bottom="1417" w:left="1701" w:header="708" w:footer="708" w:gutter="0"/>
          <w:pgNumType w:start="1"/>
          <w:cols w:space="720"/>
        </w:sectPr>
      </w:pPr>
    </w:p>
    <w:p w14:paraId="09028696" w14:textId="77777777" w:rsidR="0031747A" w:rsidRDefault="0031747A">
      <w:pPr>
        <w:spacing w:after="0" w:line="259" w:lineRule="auto"/>
        <w:ind w:left="0" w:firstLine="0"/>
        <w:rPr>
          <w:sz w:val="20"/>
          <w:szCs w:val="20"/>
        </w:rPr>
      </w:pPr>
    </w:p>
    <w:p w14:paraId="40F1ED0D" w14:textId="77777777" w:rsidR="0031747A" w:rsidRDefault="00CC084A">
      <w:pPr>
        <w:pStyle w:val="Ttulo1"/>
        <w:numPr>
          <w:ilvl w:val="0"/>
          <w:numId w:val="11"/>
        </w:numPr>
      </w:pPr>
      <w:bookmarkStart w:id="1" w:name="_2et92p0" w:colFirst="0" w:colLast="0"/>
      <w:bookmarkEnd w:id="1"/>
      <w:r>
        <w:t>Introducción</w:t>
      </w:r>
    </w:p>
    <w:p w14:paraId="1C1FED48" w14:textId="77777777" w:rsidR="0031747A" w:rsidRDefault="0031747A">
      <w:pPr>
        <w:pBdr>
          <w:top w:val="nil"/>
          <w:left w:val="nil"/>
          <w:bottom w:val="nil"/>
          <w:right w:val="nil"/>
          <w:between w:val="nil"/>
        </w:pBdr>
        <w:spacing w:after="0" w:line="240" w:lineRule="auto"/>
        <w:ind w:left="300" w:firstLine="0"/>
        <w:jc w:val="left"/>
        <w:rPr>
          <w:rFonts w:ascii="Arial" w:eastAsia="Arial" w:hAnsi="Arial" w:cs="Arial"/>
          <w:color w:val="000000"/>
          <w:sz w:val="20"/>
          <w:szCs w:val="20"/>
        </w:rPr>
      </w:pPr>
    </w:p>
    <w:p w14:paraId="0FDEA9AB" w14:textId="77777777" w:rsidR="0031747A" w:rsidRDefault="00CC084A">
      <w:pPr>
        <w:ind w:left="298" w:firstLine="0"/>
      </w:pPr>
      <w:r>
        <w:rPr>
          <w:rFonts w:ascii="Arial" w:eastAsia="Arial" w:hAnsi="Arial" w:cs="Arial"/>
          <w:sz w:val="20"/>
          <w:szCs w:val="20"/>
        </w:rPr>
        <w:tab/>
      </w:r>
      <w:r>
        <w:t>El presente documento es una Especificación de Requisitos Software (ERS) para una interfaz cerebro-computadora, para el control mental de un robot con propósitos terapéuticos el cual le permitirá al paciente el entrenamiento de las funciones cognitivas. Esta especificación se ha realizado basándose en la estructura dada por el estándar IEEE 830.l</w:t>
      </w:r>
    </w:p>
    <w:p w14:paraId="6C1FB5AC" w14:textId="77777777" w:rsidR="0031747A" w:rsidRDefault="0031747A">
      <w:pPr>
        <w:pBdr>
          <w:top w:val="nil"/>
          <w:left w:val="nil"/>
          <w:bottom w:val="nil"/>
          <w:right w:val="nil"/>
          <w:between w:val="nil"/>
        </w:pBdr>
        <w:tabs>
          <w:tab w:val="left" w:pos="709"/>
        </w:tabs>
        <w:spacing w:before="28" w:after="28" w:line="240" w:lineRule="auto"/>
        <w:ind w:left="357" w:firstLine="0"/>
        <w:rPr>
          <w:rFonts w:ascii="Arial" w:eastAsia="Arial" w:hAnsi="Arial" w:cs="Arial"/>
          <w:color w:val="000000"/>
          <w:sz w:val="20"/>
          <w:szCs w:val="20"/>
        </w:rPr>
      </w:pPr>
    </w:p>
    <w:p w14:paraId="17897C4D"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2" w:name="_tyjcwt" w:colFirst="0" w:colLast="0"/>
      <w:bookmarkEnd w:id="2"/>
      <w:r>
        <w:rPr>
          <w:color w:val="000000"/>
        </w:rPr>
        <w:t>1.1 Propósito</w:t>
      </w:r>
    </w:p>
    <w:p w14:paraId="10725058" w14:textId="77777777" w:rsidR="0031747A" w:rsidRDefault="0031747A">
      <w:pPr>
        <w:pBdr>
          <w:top w:val="nil"/>
          <w:left w:val="nil"/>
          <w:bottom w:val="single" w:sz="4" w:space="1" w:color="000000"/>
          <w:right w:val="nil"/>
          <w:between w:val="nil"/>
        </w:pBdr>
        <w:spacing w:after="0" w:line="240" w:lineRule="auto"/>
        <w:ind w:left="600" w:firstLine="0"/>
        <w:jc w:val="left"/>
        <w:rPr>
          <w:rFonts w:ascii="Arial" w:eastAsia="Arial" w:hAnsi="Arial" w:cs="Arial"/>
          <w:color w:val="000000"/>
          <w:sz w:val="20"/>
          <w:szCs w:val="20"/>
        </w:rPr>
      </w:pPr>
    </w:p>
    <w:p w14:paraId="0C81068E" w14:textId="77777777" w:rsidR="0031747A" w:rsidRDefault="00CC084A">
      <w:pPr>
        <w:ind w:left="718" w:firstLine="0"/>
      </w:pPr>
      <w:r>
        <w:t>Con el presente documento se tiene el propósito de definir las especificaciones funcionales y no funcionales para el desarrollo de una interfaz cerebro-computadora para el control mental de un robot con fines terapéuticos. La cual será utilizada por el laboratorio de neuropsicología del Centro Universitario de los Valles (</w:t>
      </w:r>
      <w:proofErr w:type="spellStart"/>
      <w:r>
        <w:t>CUValles</w:t>
      </w:r>
      <w:proofErr w:type="spellEnd"/>
      <w:r>
        <w:t>).</w:t>
      </w:r>
    </w:p>
    <w:p w14:paraId="4CE52D1B" w14:textId="77777777" w:rsidR="0031747A" w:rsidRDefault="0031747A">
      <w:pPr>
        <w:pBdr>
          <w:top w:val="nil"/>
          <w:left w:val="nil"/>
          <w:bottom w:val="nil"/>
          <w:right w:val="nil"/>
          <w:between w:val="nil"/>
        </w:pBdr>
        <w:tabs>
          <w:tab w:val="left" w:pos="709"/>
        </w:tabs>
        <w:spacing w:after="0" w:line="240" w:lineRule="auto"/>
        <w:ind w:left="601" w:firstLine="0"/>
        <w:rPr>
          <w:rFonts w:ascii="Arial" w:eastAsia="Arial" w:hAnsi="Arial" w:cs="Arial"/>
          <w:color w:val="000000"/>
          <w:sz w:val="20"/>
          <w:szCs w:val="20"/>
        </w:rPr>
      </w:pPr>
    </w:p>
    <w:p w14:paraId="0F005581" w14:textId="77777777" w:rsidR="0031747A" w:rsidRDefault="00CC084A">
      <w:pPr>
        <w:pStyle w:val="Ttulo2"/>
        <w:keepNext w:val="0"/>
        <w:widowControl w:val="0"/>
        <w:spacing w:before="120"/>
        <w:ind w:firstLine="693"/>
        <w:rPr>
          <w:rFonts w:ascii="Arial" w:eastAsia="Arial" w:hAnsi="Arial" w:cs="Arial"/>
          <w:color w:val="000000"/>
          <w:sz w:val="28"/>
          <w:szCs w:val="28"/>
        </w:rPr>
      </w:pPr>
      <w:bookmarkStart w:id="3" w:name="_3dy6vkm" w:colFirst="0" w:colLast="0"/>
      <w:bookmarkEnd w:id="3"/>
      <w:r>
        <w:rPr>
          <w:color w:val="000000"/>
        </w:rPr>
        <w:t>1.2 Alcance</w:t>
      </w:r>
    </w:p>
    <w:p w14:paraId="1ADCF089" w14:textId="77777777" w:rsidR="0031747A" w:rsidRDefault="0031747A">
      <w:pPr>
        <w:ind w:left="298" w:firstLine="0"/>
      </w:pPr>
    </w:p>
    <w:p w14:paraId="290473DD" w14:textId="77777777" w:rsidR="0031747A" w:rsidRDefault="00CC084A">
      <w:pPr>
        <w:ind w:left="720" w:firstLine="0"/>
        <w:rPr>
          <w:i/>
          <w:color w:val="FF0000"/>
        </w:rPr>
      </w:pPr>
      <w:bookmarkStart w:id="4" w:name="1t3h5sf" w:colFirst="0" w:colLast="0"/>
      <w:bookmarkEnd w:id="4"/>
      <w:r>
        <w:t>Este documento permitirá mostrar de manera clara, eficaz y objetiva los requisitos funcionales y no funcionales para el desarrollo de la interfaz planteada en este documento, así como mostrar de manera general en qué consiste el proyecto y las personas involucradas en el mismo.</w:t>
      </w:r>
    </w:p>
    <w:p w14:paraId="2ADDB2B0" w14:textId="77777777" w:rsidR="0031747A" w:rsidRDefault="00CC084A">
      <w:pPr>
        <w:pStyle w:val="Ttulo2"/>
        <w:keepNext w:val="0"/>
        <w:widowControl w:val="0"/>
        <w:spacing w:before="120"/>
        <w:ind w:firstLine="695"/>
        <w:rPr>
          <w:color w:val="000000"/>
        </w:rPr>
      </w:pPr>
      <w:bookmarkStart w:id="5" w:name="_4d34og8" w:colFirst="0" w:colLast="0"/>
      <w:bookmarkEnd w:id="5"/>
      <w:r>
        <w:rPr>
          <w:color w:val="000000"/>
        </w:rPr>
        <w:t>1.3 Personal involucrado</w:t>
      </w:r>
    </w:p>
    <w:p w14:paraId="161CD5C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1"/>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EF790B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B41932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DB6F591"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Profesor José Antonio Cervantes Álvarez</w:t>
            </w:r>
          </w:p>
        </w:tc>
      </w:tr>
      <w:tr w:rsidR="0031747A" w14:paraId="568FFA0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A77C2E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F7CECA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Scrum Master</w:t>
            </w:r>
          </w:p>
        </w:tc>
      </w:tr>
      <w:tr w:rsidR="0031747A" w14:paraId="646DD74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77577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964A07E" w14:textId="77777777" w:rsidR="0031747A" w:rsidRDefault="00CC084A">
            <w:pPr>
              <w:ind w:left="0" w:firstLine="0"/>
              <w:rPr>
                <w:rFonts w:ascii="Arial" w:eastAsia="Arial" w:hAnsi="Arial" w:cs="Arial"/>
                <w:sz w:val="20"/>
                <w:szCs w:val="20"/>
              </w:rPr>
            </w:pPr>
            <w:r>
              <w:rPr>
                <w:rFonts w:ascii="Arial" w:eastAsia="Arial" w:hAnsi="Arial" w:cs="Arial"/>
                <w:sz w:val="20"/>
                <w:szCs w:val="20"/>
              </w:rPr>
              <w:t>Maestro en Ciencias de la Computación</w:t>
            </w:r>
          </w:p>
        </w:tc>
      </w:tr>
      <w:tr w:rsidR="0031747A" w14:paraId="4B0FF9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4E82F3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A67E67C" w14:textId="77777777" w:rsidR="0031747A" w:rsidRDefault="00CC084A">
            <w:pPr>
              <w:ind w:left="0" w:firstLine="0"/>
              <w:rPr>
                <w:rFonts w:ascii="Arial" w:eastAsia="Arial" w:hAnsi="Arial" w:cs="Arial"/>
                <w:sz w:val="20"/>
                <w:szCs w:val="20"/>
              </w:rPr>
            </w:pPr>
            <w:r>
              <w:rPr>
                <w:rFonts w:ascii="Arial" w:eastAsia="Arial" w:hAnsi="Arial" w:cs="Arial"/>
                <w:sz w:val="20"/>
                <w:szCs w:val="20"/>
              </w:rPr>
              <w:t>Validar la efectividad del desarrollo de actividades, así como la calidad de cada tarea terminada.</w:t>
            </w:r>
          </w:p>
          <w:p w14:paraId="3F0201E8" w14:textId="77777777" w:rsidR="0031747A" w:rsidRDefault="0031747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
        </w:tc>
      </w:tr>
      <w:tr w:rsidR="0031747A" w14:paraId="6FAB76BE"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268C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EDA819F" w14:textId="77777777" w:rsidR="0031747A" w:rsidRDefault="00CC084A">
            <w:pPr>
              <w:ind w:left="0" w:firstLine="0"/>
              <w:rPr>
                <w:rFonts w:ascii="Arial" w:eastAsia="Arial" w:hAnsi="Arial" w:cs="Arial"/>
                <w:sz w:val="20"/>
                <w:szCs w:val="20"/>
              </w:rPr>
            </w:pPr>
            <w:r>
              <w:rPr>
                <w:rFonts w:ascii="Arial" w:eastAsia="Arial" w:hAnsi="Arial" w:cs="Arial"/>
                <w:sz w:val="20"/>
                <w:szCs w:val="20"/>
              </w:rPr>
              <w:t>antonio.alvarez@academicos.udg.mx</w:t>
            </w:r>
          </w:p>
        </w:tc>
      </w:tr>
    </w:tbl>
    <w:p w14:paraId="1FF749E4" w14:textId="77777777" w:rsidR="0031747A" w:rsidRDefault="0031747A">
      <w:pPr>
        <w:widowControl w:val="0"/>
        <w:pBdr>
          <w:top w:val="nil"/>
          <w:left w:val="nil"/>
          <w:bottom w:val="nil"/>
          <w:right w:val="nil"/>
          <w:between w:val="nil"/>
        </w:pBdr>
        <w:spacing w:after="0" w:line="240" w:lineRule="auto"/>
        <w:ind w:left="708" w:firstLine="0"/>
        <w:rPr>
          <w:rFonts w:ascii="Arial" w:eastAsia="Arial" w:hAnsi="Arial" w:cs="Arial"/>
          <w:i/>
          <w:color w:val="000000"/>
          <w:sz w:val="20"/>
          <w:szCs w:val="20"/>
        </w:rPr>
      </w:pPr>
    </w:p>
    <w:tbl>
      <w:tblPr>
        <w:tblStyle w:val="a2"/>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722BE58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CDA74D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3C11AC0" w14:textId="77777777" w:rsidR="0031747A" w:rsidRDefault="00CC084A">
            <w:pPr>
              <w:ind w:left="0" w:firstLine="0"/>
              <w:rPr>
                <w:rFonts w:ascii="Arial" w:eastAsia="Arial" w:hAnsi="Arial" w:cs="Arial"/>
                <w:sz w:val="20"/>
                <w:szCs w:val="20"/>
              </w:rPr>
            </w:pPr>
            <w:r>
              <w:rPr>
                <w:rFonts w:ascii="Arial" w:eastAsia="Arial" w:hAnsi="Arial" w:cs="Arial"/>
                <w:sz w:val="20"/>
                <w:szCs w:val="20"/>
              </w:rPr>
              <w:t>Dr. Jahaziel Molina del Río</w:t>
            </w:r>
          </w:p>
        </w:tc>
      </w:tr>
      <w:tr w:rsidR="0031747A" w14:paraId="7EFA140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9116B93"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b/>
                <w:color w:val="000000"/>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C589FDF"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7179A3C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AE092C9"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46C154A" w14:textId="77777777" w:rsidR="0031747A" w:rsidRDefault="00CC084A">
            <w:pPr>
              <w:ind w:left="0" w:firstLine="0"/>
              <w:rPr>
                <w:rFonts w:ascii="Arial" w:eastAsia="Arial" w:hAnsi="Arial" w:cs="Arial"/>
                <w:sz w:val="20"/>
                <w:szCs w:val="20"/>
              </w:rPr>
            </w:pPr>
            <w:r>
              <w:rPr>
                <w:rFonts w:ascii="Arial" w:eastAsia="Arial" w:hAnsi="Arial" w:cs="Arial"/>
                <w:sz w:val="20"/>
                <w:szCs w:val="20"/>
              </w:rPr>
              <w:t>Doctorado en Ciencias del Comportamiento opción Neurociencias</w:t>
            </w:r>
          </w:p>
        </w:tc>
      </w:tr>
      <w:tr w:rsidR="0031747A" w14:paraId="69BAFCF3"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28CF8B6"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b/>
                <w:color w:val="000000"/>
                <w:sz w:val="20"/>
                <w:szCs w:val="20"/>
              </w:rPr>
            </w:pPr>
            <w:r>
              <w:rPr>
                <w:rFonts w:ascii="Arial" w:eastAsia="Arial" w:hAnsi="Arial" w:cs="Arial"/>
                <w:b/>
                <w:color w:val="000000"/>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52E3BDA" w14:textId="77777777" w:rsidR="0031747A" w:rsidRDefault="00CC084A">
            <w:pPr>
              <w:ind w:firstLine="0"/>
              <w:rPr>
                <w:rFonts w:ascii="Arial" w:eastAsia="Arial" w:hAnsi="Arial" w:cs="Arial"/>
                <w:sz w:val="20"/>
                <w:szCs w:val="20"/>
              </w:rPr>
            </w:pPr>
            <w:r>
              <w:rPr>
                <w:rFonts w:ascii="Arial" w:eastAsia="Arial" w:hAnsi="Arial" w:cs="Arial"/>
                <w:sz w:val="20"/>
                <w:szCs w:val="20"/>
              </w:rPr>
              <w:t>Establecer la funcionalidad que se busca desarrollar la interfaz cerebro-computadora</w:t>
            </w:r>
          </w:p>
        </w:tc>
      </w:tr>
      <w:tr w:rsidR="0031747A" w14:paraId="0D5F4FE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586DF8D" w14:textId="77777777" w:rsidR="0031747A" w:rsidRDefault="00CC084A">
            <w:pPr>
              <w:ind w:left="298" w:firstLine="0"/>
              <w:rPr>
                <w:rFonts w:ascii="Arial" w:eastAsia="Arial" w:hAnsi="Arial" w:cs="Arial"/>
                <w:sz w:val="20"/>
                <w:szCs w:val="20"/>
              </w:rPr>
            </w:pPr>
            <w:r>
              <w:rPr>
                <w:rFonts w:ascii="Arial" w:eastAsia="Arial" w:hAnsi="Arial" w:cs="Arial"/>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23B05ED" w14:textId="77777777" w:rsidR="0031747A" w:rsidRDefault="00CC084A">
            <w:pPr>
              <w:ind w:left="0" w:firstLine="0"/>
              <w:rPr>
                <w:rFonts w:ascii="Arial" w:eastAsia="Arial" w:hAnsi="Arial" w:cs="Arial"/>
                <w:sz w:val="20"/>
                <w:szCs w:val="20"/>
              </w:rPr>
            </w:pPr>
            <w:r>
              <w:rPr>
                <w:rFonts w:ascii="Arial" w:eastAsia="Arial" w:hAnsi="Arial" w:cs="Arial"/>
                <w:sz w:val="20"/>
                <w:szCs w:val="20"/>
              </w:rPr>
              <w:t>jahaziel.molina@valles.udg.mx</w:t>
            </w:r>
          </w:p>
        </w:tc>
      </w:tr>
    </w:tbl>
    <w:p w14:paraId="1C8945F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4D973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000000"/>
          <w:sz w:val="20"/>
          <w:szCs w:val="20"/>
        </w:rPr>
      </w:pPr>
    </w:p>
    <w:p w14:paraId="10AE7F82"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115E5AFF"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6BD5A806" w14:textId="77777777" w:rsidR="0031747A" w:rsidRDefault="00CC084A">
      <w:pPr>
        <w:widowControl w:val="0"/>
        <w:pBdr>
          <w:top w:val="nil"/>
          <w:left w:val="nil"/>
          <w:bottom w:val="nil"/>
          <w:right w:val="nil"/>
          <w:between w:val="nil"/>
        </w:pBdr>
        <w:spacing w:after="0" w:line="240" w:lineRule="auto"/>
        <w:ind w:left="708" w:firstLine="0"/>
        <w:jc w:val="left"/>
        <w:rPr>
          <w:rFonts w:ascii="Arial" w:eastAsia="Arial" w:hAnsi="Arial" w:cs="Arial"/>
          <w:i/>
          <w:sz w:val="20"/>
          <w:szCs w:val="20"/>
        </w:rPr>
      </w:pPr>
      <w:r>
        <w:rPr>
          <w:rFonts w:ascii="Arial" w:eastAsia="Arial" w:hAnsi="Arial" w:cs="Arial"/>
          <w:i/>
          <w:sz w:val="20"/>
          <w:szCs w:val="20"/>
        </w:rPr>
        <w:t xml:space="preserve">  </w:t>
      </w:r>
    </w:p>
    <w:tbl>
      <w:tblPr>
        <w:tblStyle w:val="a3"/>
        <w:tblW w:w="7870" w:type="dxa"/>
        <w:jc w:val="center"/>
        <w:tblInd w:w="0" w:type="dxa"/>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5244"/>
      </w:tblGrid>
      <w:tr w:rsidR="0031747A" w14:paraId="679FA05A"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E9BE1A4"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Nombre</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D2C4D56" w14:textId="77777777" w:rsidR="0031747A" w:rsidRDefault="00CC084A">
            <w:pPr>
              <w:ind w:left="0" w:firstLine="0"/>
              <w:rPr>
                <w:rFonts w:ascii="Arial" w:eastAsia="Arial" w:hAnsi="Arial" w:cs="Arial"/>
                <w:sz w:val="20"/>
                <w:szCs w:val="20"/>
              </w:rPr>
            </w:pPr>
            <w:r>
              <w:rPr>
                <w:rFonts w:ascii="Arial" w:eastAsia="Arial" w:hAnsi="Arial" w:cs="Arial"/>
                <w:sz w:val="20"/>
                <w:szCs w:val="20"/>
              </w:rPr>
              <w:t>Dr. Mónica Fabiola Perales Tejeda</w:t>
            </w:r>
          </w:p>
        </w:tc>
      </w:tr>
      <w:tr w:rsidR="0031747A" w14:paraId="75685748"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1D77ACD" w14:textId="77777777" w:rsidR="0031747A" w:rsidRDefault="00CC084A">
            <w:pPr>
              <w:tabs>
                <w:tab w:val="left" w:pos="709"/>
              </w:tabs>
              <w:spacing w:after="0" w:line="240" w:lineRule="auto"/>
              <w:ind w:left="0" w:firstLine="0"/>
              <w:rPr>
                <w:rFonts w:ascii="Arial" w:eastAsia="Arial" w:hAnsi="Arial" w:cs="Arial"/>
                <w:sz w:val="20"/>
                <w:szCs w:val="20"/>
              </w:rPr>
            </w:pPr>
            <w:r>
              <w:rPr>
                <w:rFonts w:ascii="Arial" w:eastAsia="Arial" w:hAnsi="Arial" w:cs="Arial"/>
                <w:b/>
                <w:sz w:val="20"/>
                <w:szCs w:val="20"/>
              </w:rPr>
              <w:t>Rol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28F1011" w14:textId="77777777" w:rsidR="0031747A" w:rsidRDefault="00CC084A">
            <w:pPr>
              <w:ind w:firstLine="0"/>
              <w:rPr>
                <w:rFonts w:ascii="Arial" w:eastAsia="Arial" w:hAnsi="Arial" w:cs="Arial"/>
                <w:sz w:val="20"/>
                <w:szCs w:val="20"/>
              </w:rPr>
            </w:pPr>
            <w:proofErr w:type="spellStart"/>
            <w:r>
              <w:rPr>
                <w:rFonts w:ascii="Arial" w:eastAsia="Arial" w:hAnsi="Arial" w:cs="Arial"/>
                <w:sz w:val="20"/>
                <w:szCs w:val="20"/>
              </w:rPr>
              <w:t>Product</w:t>
            </w:r>
            <w:proofErr w:type="spellEnd"/>
            <w:r>
              <w:rPr>
                <w:rFonts w:ascii="Arial" w:eastAsia="Arial" w:hAnsi="Arial" w:cs="Arial"/>
                <w:sz w:val="20"/>
                <w:szCs w:val="20"/>
              </w:rPr>
              <w:t xml:space="preserve"> </w:t>
            </w:r>
            <w:proofErr w:type="spellStart"/>
            <w:r>
              <w:rPr>
                <w:rFonts w:ascii="Arial" w:eastAsia="Arial" w:hAnsi="Arial" w:cs="Arial"/>
                <w:sz w:val="20"/>
                <w:szCs w:val="20"/>
              </w:rPr>
              <w:t>owner</w:t>
            </w:r>
            <w:proofErr w:type="spellEnd"/>
            <w:r>
              <w:rPr>
                <w:rFonts w:ascii="Arial" w:eastAsia="Arial" w:hAnsi="Arial" w:cs="Arial"/>
                <w:sz w:val="20"/>
                <w:szCs w:val="20"/>
              </w:rPr>
              <w:t xml:space="preserve"> </w:t>
            </w:r>
          </w:p>
        </w:tc>
      </w:tr>
      <w:tr w:rsidR="0031747A" w14:paraId="6759CD77"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EE94FC8"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Categoría Profesional</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7A6716B" w14:textId="77777777" w:rsidR="0031747A" w:rsidRDefault="00CC084A">
            <w:pPr>
              <w:ind w:left="0" w:firstLine="0"/>
              <w:rPr>
                <w:rFonts w:ascii="Arial" w:eastAsia="Arial" w:hAnsi="Arial" w:cs="Arial"/>
                <w:sz w:val="20"/>
                <w:szCs w:val="20"/>
              </w:rPr>
            </w:pPr>
            <w:r>
              <w:rPr>
                <w:rFonts w:ascii="Arial" w:eastAsia="Arial" w:hAnsi="Arial" w:cs="Arial"/>
                <w:b/>
                <w:sz w:val="20"/>
                <w:szCs w:val="20"/>
              </w:rPr>
              <w:t>Licenciada en Psicología</w:t>
            </w:r>
          </w:p>
        </w:tc>
      </w:tr>
      <w:tr w:rsidR="0031747A" w14:paraId="55FBED7D" w14:textId="77777777">
        <w:trPr>
          <w:trHeight w:val="620"/>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B2C45E3" w14:textId="77777777" w:rsidR="0031747A" w:rsidRDefault="00CC084A">
            <w:pPr>
              <w:tabs>
                <w:tab w:val="left" w:pos="709"/>
              </w:tabs>
              <w:spacing w:after="0" w:line="240" w:lineRule="auto"/>
              <w:ind w:left="0" w:firstLine="0"/>
              <w:rPr>
                <w:rFonts w:ascii="Arial" w:eastAsia="Arial" w:hAnsi="Arial" w:cs="Arial"/>
                <w:b/>
                <w:sz w:val="20"/>
                <w:szCs w:val="20"/>
              </w:rPr>
            </w:pPr>
            <w:r>
              <w:rPr>
                <w:rFonts w:ascii="Arial" w:eastAsia="Arial" w:hAnsi="Arial" w:cs="Arial"/>
                <w:b/>
                <w:sz w:val="20"/>
                <w:szCs w:val="20"/>
              </w:rPr>
              <w:t>Responsabilidad</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C8218BD" w14:textId="77777777" w:rsidR="0031747A" w:rsidRDefault="00CC084A">
            <w:pPr>
              <w:ind w:firstLine="0"/>
              <w:rPr>
                <w:rFonts w:ascii="Arial" w:eastAsia="Arial" w:hAnsi="Arial" w:cs="Arial"/>
                <w:sz w:val="20"/>
                <w:szCs w:val="20"/>
              </w:rPr>
            </w:pPr>
            <w:r>
              <w:rPr>
                <w:rFonts w:ascii="Arial" w:eastAsia="Arial" w:hAnsi="Arial" w:cs="Arial"/>
                <w:sz w:val="20"/>
                <w:szCs w:val="20"/>
              </w:rPr>
              <w:t>Evaluar la calidad del prototipo de software a desarrollar de acuerdo a las especificaciones del cliente.</w:t>
            </w:r>
          </w:p>
        </w:tc>
      </w:tr>
      <w:tr w:rsidR="0031747A" w14:paraId="1E28B453"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D2C4BA" w14:textId="77777777" w:rsidR="0031747A" w:rsidRDefault="00CC084A">
            <w:pPr>
              <w:ind w:left="298"/>
              <w:jc w:val="left"/>
              <w:rPr>
                <w:rFonts w:ascii="Arial" w:eastAsia="Arial" w:hAnsi="Arial" w:cs="Arial"/>
                <w:b/>
                <w:sz w:val="20"/>
                <w:szCs w:val="20"/>
              </w:rPr>
            </w:pPr>
            <w:r>
              <w:rPr>
                <w:rFonts w:ascii="Arial" w:eastAsia="Arial" w:hAnsi="Arial" w:cs="Arial"/>
                <w:b/>
                <w:sz w:val="20"/>
                <w:szCs w:val="20"/>
              </w:rPr>
              <w:t>Información de contacto</w:t>
            </w:r>
          </w:p>
        </w:tc>
        <w:tc>
          <w:tcPr>
            <w:tcW w:w="5244" w:type="dxa"/>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D1F81F" w14:textId="79813E61" w:rsidR="0031747A" w:rsidRDefault="00CC084A">
            <w:pPr>
              <w:pStyle w:val="Ttulo3"/>
              <w:keepNext w:val="0"/>
              <w:keepLines w:val="0"/>
              <w:shd w:val="clear" w:color="auto" w:fill="FFFFFF"/>
              <w:spacing w:line="276" w:lineRule="auto"/>
              <w:ind w:left="0" w:firstLine="0"/>
              <w:jc w:val="left"/>
              <w:rPr>
                <w:rFonts w:ascii="Arial" w:eastAsia="Arial" w:hAnsi="Arial" w:cs="Arial"/>
                <w:b w:val="0"/>
                <w:sz w:val="14"/>
                <w:szCs w:val="14"/>
              </w:rPr>
            </w:pPr>
            <w:bookmarkStart w:id="6" w:name="_a47acfb4rgi8" w:colFirst="0" w:colLast="0"/>
            <w:bookmarkEnd w:id="6"/>
            <w:r>
              <w:rPr>
                <w:rFonts w:ascii="Arial" w:eastAsia="Arial" w:hAnsi="Arial" w:cs="Arial"/>
                <w:sz w:val="20"/>
                <w:szCs w:val="20"/>
              </w:rPr>
              <w:t>monica.perales2520@alumnos.udg.mx</w:t>
            </w:r>
          </w:p>
        </w:tc>
      </w:tr>
    </w:tbl>
    <w:p w14:paraId="1A9A9FC2" w14:textId="77777777" w:rsidR="0031747A" w:rsidRDefault="0031747A">
      <w:pPr>
        <w:widowControl w:val="0"/>
        <w:spacing w:after="0" w:line="240" w:lineRule="auto"/>
        <w:ind w:left="708" w:firstLine="0"/>
        <w:jc w:val="left"/>
        <w:rPr>
          <w:rFonts w:ascii="Arial" w:eastAsia="Arial" w:hAnsi="Arial" w:cs="Arial"/>
          <w:i/>
          <w:sz w:val="20"/>
          <w:szCs w:val="20"/>
        </w:rPr>
      </w:pPr>
    </w:p>
    <w:p w14:paraId="38EF9385" w14:textId="77777777" w:rsidR="0031747A" w:rsidRDefault="0031747A">
      <w:pPr>
        <w:widowControl w:val="0"/>
        <w:pBdr>
          <w:top w:val="nil"/>
          <w:left w:val="nil"/>
          <w:bottom w:val="nil"/>
          <w:right w:val="nil"/>
          <w:between w:val="nil"/>
        </w:pBdr>
        <w:spacing w:after="0" w:line="240" w:lineRule="auto"/>
        <w:ind w:left="708" w:firstLine="0"/>
        <w:jc w:val="left"/>
        <w:rPr>
          <w:rFonts w:ascii="Arial" w:eastAsia="Arial" w:hAnsi="Arial" w:cs="Arial"/>
          <w:i/>
          <w:color w:val="000000"/>
          <w:sz w:val="20"/>
          <w:szCs w:val="20"/>
        </w:rPr>
      </w:pPr>
    </w:p>
    <w:p w14:paraId="59FB1814"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0D78B0A" w14:textId="77777777" w:rsidR="0031747A" w:rsidRDefault="00CC084A">
      <w:pPr>
        <w:pStyle w:val="Ttulo2"/>
        <w:keepNext w:val="0"/>
        <w:widowControl w:val="0"/>
        <w:spacing w:before="120"/>
        <w:ind w:firstLine="695"/>
        <w:rPr>
          <w:color w:val="000000"/>
        </w:rPr>
      </w:pPr>
      <w:bookmarkStart w:id="7" w:name="_2s8eyo1" w:colFirst="0" w:colLast="0"/>
      <w:bookmarkEnd w:id="7"/>
      <w:r>
        <w:rPr>
          <w:color w:val="000000"/>
        </w:rPr>
        <w:t>1.4 Definiciones, acrónimos y abreviaturas</w:t>
      </w:r>
    </w:p>
    <w:p w14:paraId="37FDB4F5"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4"/>
        <w:tblW w:w="6373"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823"/>
        <w:gridCol w:w="5550"/>
      </w:tblGrid>
      <w:tr w:rsidR="0031747A" w14:paraId="3BAF7DDA" w14:textId="77777777">
        <w:trPr>
          <w:jc w:val="center"/>
        </w:trPr>
        <w:tc>
          <w:tcPr>
            <w:tcW w:w="823"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1B13E8EF"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Nombre</w:t>
            </w:r>
          </w:p>
        </w:tc>
        <w:tc>
          <w:tcPr>
            <w:tcW w:w="555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65DBC8B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i/>
                <w:color w:val="000000"/>
                <w:sz w:val="20"/>
                <w:szCs w:val="20"/>
              </w:rPr>
              <w:t>Descripción</w:t>
            </w:r>
          </w:p>
        </w:tc>
      </w:tr>
      <w:tr w:rsidR="0031747A" w14:paraId="61F0B2D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67BF394"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Usuario</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C3C575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Persona que usará el sistema para gestionar procesos</w:t>
            </w:r>
          </w:p>
        </w:tc>
      </w:tr>
      <w:tr w:rsidR="0031747A" w14:paraId="5FD9B04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A0A18DA"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ERS</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0686439" w14:textId="77777777" w:rsidR="0031747A" w:rsidRDefault="00CC084A">
            <w:pPr>
              <w:pBdr>
                <w:top w:val="nil"/>
                <w:left w:val="nil"/>
                <w:bottom w:val="nil"/>
                <w:right w:val="nil"/>
                <w:between w:val="nil"/>
              </w:pBdr>
              <w:tabs>
                <w:tab w:val="left" w:pos="709"/>
              </w:tabs>
              <w:spacing w:before="28" w:after="28" w:line="240" w:lineRule="auto"/>
              <w:ind w:left="0" w:firstLine="0"/>
              <w:rPr>
                <w:rFonts w:ascii="Arial" w:eastAsia="Arial" w:hAnsi="Arial" w:cs="Arial"/>
                <w:color w:val="000000"/>
                <w:sz w:val="20"/>
                <w:szCs w:val="20"/>
              </w:rPr>
            </w:pPr>
            <w:r>
              <w:rPr>
                <w:rFonts w:ascii="Arial" w:eastAsia="Arial" w:hAnsi="Arial" w:cs="Arial"/>
                <w:color w:val="000000"/>
                <w:sz w:val="20"/>
                <w:szCs w:val="20"/>
              </w:rPr>
              <w:t>Especificación de Requisitos Sistema</w:t>
            </w:r>
          </w:p>
        </w:tc>
      </w:tr>
      <w:tr w:rsidR="0031747A" w14:paraId="0E34C009"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D4D72C2"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RFRP</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F384ED2"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Registro de personas</w:t>
            </w:r>
          </w:p>
        </w:tc>
      </w:tr>
      <w:tr w:rsidR="0031747A" w14:paraId="7BD93CED"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8B7C26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RFE</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CA9DEE7"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Requerimiento Funcional de Ejercicio</w:t>
            </w:r>
          </w:p>
        </w:tc>
      </w:tr>
      <w:tr w:rsidR="0031747A" w14:paraId="5B98747B"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58033759"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ET</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6F36DD"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w:t>
            </w:r>
            <w:proofErr w:type="spellStart"/>
            <w:r>
              <w:rPr>
                <w:rFonts w:ascii="Arial" w:eastAsia="Arial" w:hAnsi="Arial" w:cs="Arial"/>
                <w:sz w:val="20"/>
                <w:szCs w:val="20"/>
              </w:rPr>
              <w:t>Edittext</w:t>
            </w:r>
            <w:proofErr w:type="spellEnd"/>
            <w:r>
              <w:rPr>
                <w:rFonts w:ascii="Arial" w:eastAsia="Arial" w:hAnsi="Arial" w:cs="Arial"/>
                <w:color w:val="000000"/>
                <w:sz w:val="20"/>
                <w:szCs w:val="20"/>
              </w:rPr>
              <w:t xml:space="preserve"> (Ítem para ingresar un texto)</w:t>
            </w:r>
          </w:p>
        </w:tc>
      </w:tr>
      <w:tr w:rsidR="0031747A" w14:paraId="48F87F2F"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B9755E"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TA</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FD85318"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Widget Text </w:t>
            </w:r>
            <w:proofErr w:type="spellStart"/>
            <w:r>
              <w:rPr>
                <w:rFonts w:ascii="Arial" w:eastAsia="Arial" w:hAnsi="Arial" w:cs="Arial"/>
                <w:color w:val="000000"/>
                <w:sz w:val="20"/>
                <w:szCs w:val="20"/>
              </w:rPr>
              <w:t>Area</w:t>
            </w:r>
            <w:proofErr w:type="spellEnd"/>
            <w:r>
              <w:rPr>
                <w:rFonts w:ascii="Arial" w:eastAsia="Arial" w:hAnsi="Arial" w:cs="Arial"/>
                <w:color w:val="000000"/>
                <w:sz w:val="20"/>
                <w:szCs w:val="20"/>
              </w:rPr>
              <w:t xml:space="preserve"> (Ítem para ingresar varias líneas de texto)</w:t>
            </w:r>
          </w:p>
        </w:tc>
      </w:tr>
      <w:tr w:rsidR="0031747A" w14:paraId="755FA874"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0341927"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69B58FE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Widget Combo Box (Ítem que desglosa opciones)</w:t>
            </w:r>
          </w:p>
        </w:tc>
      </w:tr>
      <w:tr w:rsidR="0031747A" w14:paraId="4F1867F1" w14:textId="77777777">
        <w:trPr>
          <w:jc w:val="center"/>
        </w:trPr>
        <w:tc>
          <w:tcPr>
            <w:tcW w:w="823"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1CE5031"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b/>
                <w:color w:val="000000"/>
                <w:sz w:val="20"/>
                <w:szCs w:val="20"/>
              </w:rPr>
            </w:pPr>
            <w:r>
              <w:rPr>
                <w:rFonts w:ascii="Arial" w:eastAsia="Arial" w:hAnsi="Arial" w:cs="Arial"/>
                <w:b/>
                <w:color w:val="000000"/>
                <w:sz w:val="20"/>
                <w:szCs w:val="20"/>
              </w:rPr>
              <w:t>CHB</w:t>
            </w:r>
          </w:p>
        </w:tc>
        <w:tc>
          <w:tcPr>
            <w:tcW w:w="555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12E750EE"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proofErr w:type="spellStart"/>
            <w:r>
              <w:rPr>
                <w:rFonts w:ascii="Arial" w:eastAsia="Arial" w:hAnsi="Arial" w:cs="Arial"/>
                <w:color w:val="000000"/>
                <w:sz w:val="20"/>
                <w:szCs w:val="20"/>
              </w:rPr>
              <w:t>Check</w:t>
            </w:r>
            <w:proofErr w:type="spellEnd"/>
            <w:r>
              <w:rPr>
                <w:rFonts w:ascii="Arial" w:eastAsia="Arial" w:hAnsi="Arial" w:cs="Arial"/>
                <w:color w:val="000000"/>
                <w:sz w:val="20"/>
                <w:szCs w:val="20"/>
              </w:rPr>
              <w:t xml:space="preserve"> Box (Ítem que al presionarlo se marca como opción seleccionada)</w:t>
            </w:r>
          </w:p>
        </w:tc>
      </w:tr>
    </w:tbl>
    <w:p w14:paraId="76586C34" w14:textId="77777777" w:rsidR="0031747A" w:rsidRDefault="0031747A">
      <w:pPr>
        <w:widowControl w:val="0"/>
        <w:pBdr>
          <w:top w:val="nil"/>
          <w:left w:val="nil"/>
          <w:bottom w:val="nil"/>
          <w:right w:val="nil"/>
          <w:between w:val="nil"/>
        </w:pBdr>
        <w:spacing w:after="0" w:line="240" w:lineRule="auto"/>
        <w:ind w:left="600" w:firstLine="0"/>
        <w:jc w:val="left"/>
        <w:rPr>
          <w:rFonts w:ascii="Arial" w:eastAsia="Arial" w:hAnsi="Arial" w:cs="Arial"/>
          <w:i/>
          <w:color w:val="FF0000"/>
          <w:sz w:val="20"/>
          <w:szCs w:val="20"/>
        </w:rPr>
      </w:pPr>
    </w:p>
    <w:p w14:paraId="393BF70F" w14:textId="77777777" w:rsidR="0031747A" w:rsidRDefault="0031747A">
      <w:pPr>
        <w:pStyle w:val="Ttulo2"/>
        <w:keepNext w:val="0"/>
        <w:widowControl w:val="0"/>
        <w:spacing w:before="120"/>
        <w:ind w:firstLine="695"/>
        <w:rPr>
          <w:color w:val="000000"/>
        </w:rPr>
      </w:pPr>
      <w:bookmarkStart w:id="8" w:name="_17dp8vu" w:colFirst="0" w:colLast="0"/>
      <w:bookmarkEnd w:id="8"/>
    </w:p>
    <w:p w14:paraId="4C81D124" w14:textId="77777777" w:rsidR="0031747A" w:rsidRDefault="00CC084A">
      <w:pPr>
        <w:pStyle w:val="Ttulo2"/>
        <w:keepNext w:val="0"/>
        <w:widowControl w:val="0"/>
        <w:spacing w:before="120"/>
        <w:ind w:firstLine="695"/>
        <w:rPr>
          <w:color w:val="000000"/>
        </w:rPr>
      </w:pPr>
      <w:r>
        <w:rPr>
          <w:color w:val="000000"/>
        </w:rPr>
        <w:t>1.5 Referencias</w:t>
      </w:r>
    </w:p>
    <w:p w14:paraId="2B4131FD"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tbl>
      <w:tblPr>
        <w:tblStyle w:val="a5"/>
        <w:tblW w:w="5926" w:type="dxa"/>
        <w:jc w:val="center"/>
        <w:tblInd w:w="0" w:type="dxa"/>
        <w:tblBorders>
          <w:top w:val="single" w:sz="4" w:space="0" w:color="00000A"/>
          <w:left w:val="single" w:sz="4" w:space="0" w:color="00000A"/>
          <w:bottom w:val="single" w:sz="4" w:space="0" w:color="00000A"/>
          <w:right w:val="single" w:sz="4" w:space="0" w:color="00000A"/>
        </w:tblBorders>
        <w:tblLayout w:type="fixed"/>
        <w:tblLook w:val="0400" w:firstRow="0" w:lastRow="0" w:firstColumn="0" w:lastColumn="0" w:noHBand="0" w:noVBand="1"/>
      </w:tblPr>
      <w:tblGrid>
        <w:gridCol w:w="2411"/>
        <w:gridCol w:w="3515"/>
      </w:tblGrid>
      <w:tr w:rsidR="0031747A" w14:paraId="5A990FC3"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F277D90" w14:textId="6E43131D"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color w:val="000000"/>
                <w:sz w:val="20"/>
                <w:szCs w:val="20"/>
              </w:rPr>
              <w:t>Título</w:t>
            </w:r>
            <w:r>
              <w:rPr>
                <w:rFonts w:ascii="Arial" w:eastAsia="Arial" w:hAnsi="Arial" w:cs="Arial"/>
                <w:b/>
                <w:color w:val="000000"/>
                <w:sz w:val="20"/>
                <w:szCs w:val="20"/>
              </w:rPr>
              <w:t xml:space="preserve">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29090888" w14:textId="77777777" w:rsidR="0031747A" w:rsidRDefault="00CC084A">
            <w:pPr>
              <w:pBdr>
                <w:top w:val="nil"/>
                <w:left w:val="nil"/>
                <w:bottom w:val="nil"/>
                <w:right w:val="nil"/>
                <w:between w:val="nil"/>
              </w:pBdr>
              <w:tabs>
                <w:tab w:val="left" w:pos="709"/>
              </w:tabs>
              <w:spacing w:after="0" w:line="240" w:lineRule="auto"/>
              <w:ind w:left="0" w:firstLine="0"/>
              <w:jc w:val="center"/>
              <w:rPr>
                <w:rFonts w:ascii="Arial" w:eastAsia="Arial" w:hAnsi="Arial" w:cs="Arial"/>
                <w:color w:val="000000"/>
                <w:sz w:val="20"/>
                <w:szCs w:val="20"/>
              </w:rPr>
            </w:pPr>
            <w:r>
              <w:rPr>
                <w:rFonts w:ascii="Arial" w:eastAsia="Arial" w:hAnsi="Arial" w:cs="Arial"/>
                <w:b/>
                <w:color w:val="000000"/>
                <w:sz w:val="20"/>
                <w:szCs w:val="20"/>
              </w:rPr>
              <w:t>Referencia</w:t>
            </w:r>
          </w:p>
        </w:tc>
      </w:tr>
      <w:tr w:rsidR="0031747A" w14:paraId="661FAF1C"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CFE9B2F"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Standard IEEE 830 - 1998</w:t>
            </w: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E9430C5" w14:textId="77777777" w:rsidR="0031747A" w:rsidRDefault="00CC084A">
            <w:pPr>
              <w:pBdr>
                <w:top w:val="nil"/>
                <w:left w:val="nil"/>
                <w:bottom w:val="nil"/>
                <w:right w:val="nil"/>
                <w:between w:val="nil"/>
              </w:pBdr>
              <w:tabs>
                <w:tab w:val="left" w:pos="709"/>
              </w:tabs>
              <w:spacing w:after="0" w:line="240" w:lineRule="auto"/>
              <w:ind w:left="0" w:firstLine="0"/>
              <w:rPr>
                <w:rFonts w:ascii="Arial" w:eastAsia="Arial" w:hAnsi="Arial" w:cs="Arial"/>
                <w:color w:val="000000"/>
                <w:sz w:val="20"/>
                <w:szCs w:val="20"/>
              </w:rPr>
            </w:pPr>
            <w:r>
              <w:rPr>
                <w:rFonts w:ascii="Arial" w:eastAsia="Arial" w:hAnsi="Arial" w:cs="Arial"/>
                <w:color w:val="000000"/>
                <w:sz w:val="20"/>
                <w:szCs w:val="20"/>
              </w:rPr>
              <w:t xml:space="preserve">IEEE </w:t>
            </w:r>
          </w:p>
        </w:tc>
      </w:tr>
    </w:tbl>
    <w:p w14:paraId="688DB231" w14:textId="77777777" w:rsidR="0031747A" w:rsidRDefault="0031747A">
      <w:pPr>
        <w:widowControl w:val="0"/>
        <w:pBdr>
          <w:top w:val="nil"/>
          <w:left w:val="nil"/>
          <w:bottom w:val="nil"/>
          <w:right w:val="nil"/>
          <w:between w:val="nil"/>
        </w:pBdr>
        <w:spacing w:after="0" w:line="240" w:lineRule="auto"/>
        <w:ind w:left="0" w:firstLine="0"/>
        <w:jc w:val="left"/>
        <w:rPr>
          <w:rFonts w:ascii="Arial" w:eastAsia="Arial" w:hAnsi="Arial" w:cs="Arial"/>
          <w:i/>
          <w:color w:val="FF0000"/>
          <w:sz w:val="20"/>
          <w:szCs w:val="20"/>
        </w:rPr>
      </w:pPr>
    </w:p>
    <w:p w14:paraId="1EF9E6A8" w14:textId="77777777" w:rsidR="0031747A" w:rsidRDefault="0031747A">
      <w:pPr>
        <w:pStyle w:val="Ttulo2"/>
        <w:keepNext w:val="0"/>
        <w:widowControl w:val="0"/>
        <w:spacing w:before="120"/>
        <w:ind w:left="1321" w:firstLine="298"/>
        <w:rPr>
          <w:color w:val="000000"/>
        </w:rPr>
      </w:pPr>
      <w:bookmarkStart w:id="9" w:name="_3rdcrjn" w:colFirst="0" w:colLast="0"/>
      <w:bookmarkEnd w:id="9"/>
    </w:p>
    <w:p w14:paraId="7412813C" w14:textId="77777777" w:rsidR="0031747A" w:rsidRDefault="0031747A">
      <w:pPr>
        <w:pStyle w:val="Ttulo2"/>
        <w:keepNext w:val="0"/>
        <w:widowControl w:val="0"/>
        <w:spacing w:before="120"/>
        <w:ind w:left="1321" w:firstLine="298"/>
        <w:rPr>
          <w:color w:val="000000"/>
        </w:rPr>
      </w:pPr>
    </w:p>
    <w:p w14:paraId="04F4E292" w14:textId="77777777" w:rsidR="0031747A" w:rsidRDefault="0031747A">
      <w:pPr>
        <w:pStyle w:val="Ttulo2"/>
        <w:keepNext w:val="0"/>
        <w:widowControl w:val="0"/>
        <w:spacing w:before="120"/>
        <w:ind w:left="1321" w:firstLine="298"/>
        <w:rPr>
          <w:color w:val="000000"/>
        </w:rPr>
      </w:pPr>
    </w:p>
    <w:p w14:paraId="41A4B39C" w14:textId="77777777" w:rsidR="0031747A" w:rsidRDefault="0031747A"/>
    <w:p w14:paraId="668B46D4" w14:textId="77777777" w:rsidR="0031747A" w:rsidRDefault="0031747A"/>
    <w:p w14:paraId="08292715" w14:textId="77777777" w:rsidR="0031747A" w:rsidRDefault="0031747A"/>
    <w:p w14:paraId="2DCD11F8" w14:textId="77777777" w:rsidR="0031747A" w:rsidRDefault="0031747A"/>
    <w:p w14:paraId="2F37198E" w14:textId="77777777" w:rsidR="0031747A" w:rsidRDefault="0031747A">
      <w:pPr>
        <w:ind w:left="0" w:firstLine="0"/>
      </w:pPr>
    </w:p>
    <w:p w14:paraId="6FDC3AD8" w14:textId="77777777" w:rsidR="0031747A" w:rsidRDefault="0031747A">
      <w:pPr>
        <w:pStyle w:val="Ttulo2"/>
        <w:keepNext w:val="0"/>
        <w:widowControl w:val="0"/>
        <w:spacing w:before="120"/>
        <w:ind w:left="0" w:firstLine="0"/>
        <w:rPr>
          <w:color w:val="000000"/>
        </w:rPr>
      </w:pPr>
    </w:p>
    <w:p w14:paraId="6ECA5DA3" w14:textId="77777777" w:rsidR="0031747A" w:rsidRDefault="0031747A">
      <w:pPr>
        <w:pStyle w:val="Ttulo2"/>
        <w:keepNext w:val="0"/>
        <w:widowControl w:val="0"/>
        <w:spacing w:before="120"/>
        <w:ind w:left="1321" w:firstLine="298"/>
        <w:rPr>
          <w:color w:val="000000"/>
        </w:rPr>
      </w:pPr>
    </w:p>
    <w:p w14:paraId="64772914" w14:textId="77777777" w:rsidR="0031747A" w:rsidRDefault="00CC084A">
      <w:pPr>
        <w:pStyle w:val="Ttulo2"/>
        <w:keepNext w:val="0"/>
        <w:widowControl w:val="0"/>
        <w:spacing w:before="120"/>
        <w:ind w:left="720" w:firstLine="0"/>
        <w:jc w:val="left"/>
        <w:rPr>
          <w:color w:val="000000"/>
        </w:rPr>
      </w:pPr>
      <w:bookmarkStart w:id="10" w:name="_26in1rg" w:colFirst="0" w:colLast="0"/>
      <w:bookmarkEnd w:id="10"/>
      <w:r>
        <w:rPr>
          <w:color w:val="000000"/>
        </w:rPr>
        <w:t>1.6 Visión General del Documento</w:t>
      </w:r>
    </w:p>
    <w:p w14:paraId="4A6FCFA3" w14:textId="77777777" w:rsidR="0031747A" w:rsidRDefault="0031747A">
      <w:pPr>
        <w:pBdr>
          <w:top w:val="nil"/>
          <w:left w:val="nil"/>
          <w:bottom w:val="nil"/>
          <w:right w:val="nil"/>
          <w:between w:val="nil"/>
        </w:pBdr>
        <w:spacing w:after="0" w:line="240" w:lineRule="auto"/>
        <w:ind w:left="600" w:firstLine="0"/>
        <w:jc w:val="left"/>
        <w:rPr>
          <w:rFonts w:ascii="Arial" w:eastAsia="Arial" w:hAnsi="Arial" w:cs="Arial"/>
          <w:color w:val="000000"/>
          <w:sz w:val="20"/>
          <w:szCs w:val="20"/>
        </w:rPr>
      </w:pPr>
    </w:p>
    <w:p w14:paraId="3E7D8538" w14:textId="77777777" w:rsidR="0031747A" w:rsidRDefault="00CC084A">
      <w:pPr>
        <w:ind w:left="601" w:firstLine="0"/>
      </w:pPr>
      <w:r>
        <w:t>El documento presentado consta de tres secciones. En la primera sección se realiza una introducción al mismo, se brindar información general del proyecto y de las personas involucradas.</w:t>
      </w:r>
    </w:p>
    <w:p w14:paraId="706C897C" w14:textId="77777777" w:rsidR="0031747A" w:rsidRDefault="0031747A">
      <w:pPr>
        <w:ind w:left="601" w:firstLine="0"/>
      </w:pPr>
    </w:p>
    <w:p w14:paraId="0EE35994" w14:textId="77777777" w:rsidR="0031747A" w:rsidRDefault="00CC084A">
      <w:pPr>
        <w:ind w:left="601" w:firstLine="0"/>
      </w:pPr>
      <w:r>
        <w:t>En la segunda sección del documento se realiza una descripción general del sistema, con el fin de conocer las principales funciones que el sistema realizará, así como</w:t>
      </w:r>
      <w:r>
        <w:rPr>
          <w:sz w:val="16"/>
          <w:szCs w:val="16"/>
        </w:rPr>
        <w:t xml:space="preserve"> </w:t>
      </w:r>
      <w:r>
        <w:t>restricciones y dependencias que afectan al desarrollo, sin entrar en excesivos detalles.</w:t>
      </w:r>
    </w:p>
    <w:p w14:paraId="42F03C3C" w14:textId="77777777" w:rsidR="0031747A" w:rsidRDefault="0031747A"/>
    <w:p w14:paraId="1543AFDA" w14:textId="77777777" w:rsidR="0031747A" w:rsidRDefault="00CC084A">
      <w:pPr>
        <w:ind w:left="601" w:firstLine="0"/>
      </w:pPr>
      <w:r>
        <w:t>Por último, en la tercera sección del documento se definen detalladamente los requisitos que debe satisfacer el sistema.</w:t>
      </w:r>
    </w:p>
    <w:p w14:paraId="60BE00CE" w14:textId="77777777" w:rsidR="0031747A" w:rsidRDefault="0031747A">
      <w:pPr>
        <w:ind w:left="601" w:firstLine="106"/>
      </w:pPr>
    </w:p>
    <w:p w14:paraId="7431CB08" w14:textId="77777777" w:rsidR="0031747A" w:rsidRDefault="0031747A">
      <w:pPr>
        <w:ind w:left="0" w:firstLine="0"/>
      </w:pPr>
    </w:p>
    <w:p w14:paraId="3546D6D6" w14:textId="77777777" w:rsidR="0031747A" w:rsidRDefault="0031747A">
      <w:pPr>
        <w:ind w:left="0" w:firstLine="0"/>
        <w:rPr>
          <w:b/>
          <w:sz w:val="28"/>
          <w:szCs w:val="28"/>
        </w:rPr>
      </w:pPr>
    </w:p>
    <w:p w14:paraId="79AC9CFD" w14:textId="77777777" w:rsidR="0031747A" w:rsidRDefault="00CC084A">
      <w:pPr>
        <w:pStyle w:val="Ttulo1"/>
      </w:pPr>
      <w:bookmarkStart w:id="11" w:name="_lnxbz9" w:colFirst="0" w:colLast="0"/>
      <w:bookmarkEnd w:id="11"/>
      <w:r>
        <w:t>2. Descripción General de la Interfaz Cerebro-Computadora.</w:t>
      </w:r>
    </w:p>
    <w:p w14:paraId="6E0FA086" w14:textId="77777777" w:rsidR="0031747A" w:rsidRDefault="0031747A">
      <w:pPr>
        <w:ind w:firstLine="0"/>
      </w:pPr>
    </w:p>
    <w:p w14:paraId="688E3661" w14:textId="77777777" w:rsidR="0031747A" w:rsidRDefault="00CC084A">
      <w:pPr>
        <w:ind w:left="720" w:firstLine="0"/>
      </w:pPr>
      <w:r>
        <w:t>En esta sección se describen todos aquellos aspectos generales y requisitos principales que son necesarios conocer, para poder llevar a cabo el desarrollo del sistema.</w:t>
      </w:r>
    </w:p>
    <w:p w14:paraId="32C91143" w14:textId="77777777" w:rsidR="0031747A" w:rsidRDefault="0031747A">
      <w:pPr>
        <w:ind w:left="720" w:firstLine="0"/>
      </w:pPr>
    </w:p>
    <w:p w14:paraId="66A81200" w14:textId="353C61D2" w:rsidR="0031747A" w:rsidRDefault="00CC084A">
      <w:pPr>
        <w:ind w:left="720" w:firstLine="0"/>
      </w:pPr>
      <w:r>
        <w:t xml:space="preserve">Es necesario tener claro el concepto de Interfaz Cerebro-Computadora. Las cuales son un sistema de comunicación que no depende de músculos; depende solo del monitoreo de los cambios de la actividad cerebral. Estos cambios se reflejan por medio de señales eléctricas cerebrales llamadas electroencefalogramas (EEG) que se pueden interpretar en instrucciones para diferentes dispositivos. Una vez entendido esto se aclara que se busca desarrollar un software que sea capaz de conectar dispositivo </w:t>
      </w:r>
      <w:proofErr w:type="spellStart"/>
      <w:r>
        <w:t>emotiv</w:t>
      </w:r>
      <w:proofErr w:type="spellEnd"/>
      <w:r>
        <w:t xml:space="preserve"> </w:t>
      </w:r>
      <w:proofErr w:type="spellStart"/>
      <w:r>
        <w:t>epoc</w:t>
      </w:r>
      <w:proofErr w:type="spellEnd"/>
      <w:r>
        <w:t xml:space="preserve"> + de 14 canales (Diadema capaz de realizar una lectura cerebral) con un robot físico (Dron bebop o Robot Lego). La interfaz analizará las ondas cerebrales de cada paciente, para mandar una instrucción al robot, de tal manera que realice un movimiento programado. Toda la actividad será supervisada por un terapeuta. Además</w:t>
      </w:r>
      <w:r>
        <w:rPr>
          <w:sz w:val="16"/>
          <w:szCs w:val="16"/>
        </w:rPr>
        <w:t xml:space="preserve">, </w:t>
      </w:r>
      <w:r>
        <w:t>se debe tener en cuenta que se pretende desarrollar 2 tipos de ejercicios en el software:</w:t>
      </w:r>
    </w:p>
    <w:p w14:paraId="58C781F6" w14:textId="77777777" w:rsidR="0031747A" w:rsidRDefault="0031747A">
      <w:pPr>
        <w:ind w:left="720" w:firstLine="0"/>
      </w:pPr>
    </w:p>
    <w:p w14:paraId="78D18CC9" w14:textId="77777777" w:rsidR="0031747A" w:rsidRDefault="0031747A">
      <w:pPr>
        <w:ind w:left="720" w:firstLine="0"/>
      </w:pPr>
    </w:p>
    <w:p w14:paraId="1A12F3BB" w14:textId="77777777" w:rsidR="0031747A" w:rsidRDefault="0031747A">
      <w:pPr>
        <w:ind w:left="720" w:firstLine="0"/>
      </w:pPr>
    </w:p>
    <w:p w14:paraId="641D1862" w14:textId="77777777" w:rsidR="0031747A" w:rsidRDefault="0031747A">
      <w:pPr>
        <w:ind w:left="720" w:firstLine="0"/>
      </w:pPr>
    </w:p>
    <w:p w14:paraId="4B3D646F" w14:textId="77777777" w:rsidR="0031747A" w:rsidRDefault="00CC084A">
      <w:pPr>
        <w:numPr>
          <w:ilvl w:val="0"/>
          <w:numId w:val="14"/>
        </w:numPr>
        <w:pBdr>
          <w:top w:val="nil"/>
          <w:left w:val="nil"/>
          <w:bottom w:val="nil"/>
          <w:right w:val="nil"/>
          <w:between w:val="nil"/>
        </w:pBdr>
        <w:spacing w:after="0"/>
        <w:rPr>
          <w:color w:val="000000"/>
        </w:rPr>
      </w:pPr>
      <w:r>
        <w:rPr>
          <w:color w:val="000000"/>
        </w:rPr>
        <w:t xml:space="preserve">De tipo </w:t>
      </w:r>
      <w:proofErr w:type="spellStart"/>
      <w:r>
        <w:rPr>
          <w:i/>
          <w:color w:val="000000"/>
        </w:rPr>
        <w:t>Neurofeedback</w:t>
      </w:r>
      <w:proofErr w:type="spellEnd"/>
      <w:r>
        <w:rPr>
          <w:i/>
          <w:color w:val="000000"/>
        </w:rPr>
        <w:t xml:space="preserve">: </w:t>
      </w:r>
      <w:r>
        <w:rPr>
          <w:color w:val="000000"/>
        </w:rPr>
        <w:t xml:space="preserve">Este tipo de ejercicio se caracteriza por realizar un determinado movimiento en el robot cuando se </w:t>
      </w:r>
      <w:r>
        <w:t>alcanza</w:t>
      </w:r>
      <w:r>
        <w:rPr>
          <w:color w:val="000000"/>
        </w:rPr>
        <w:t xml:space="preserve"> un promedio esperado de ondas cerebrales y solo se trabaja con una sola instrucción.</w:t>
      </w:r>
    </w:p>
    <w:p w14:paraId="0D42C155" w14:textId="77777777" w:rsidR="0031747A" w:rsidRDefault="0031747A">
      <w:pPr>
        <w:pBdr>
          <w:top w:val="nil"/>
          <w:left w:val="nil"/>
          <w:bottom w:val="nil"/>
          <w:right w:val="nil"/>
          <w:between w:val="nil"/>
        </w:pBdr>
        <w:spacing w:after="0"/>
        <w:ind w:left="1440" w:firstLine="0"/>
        <w:rPr>
          <w:color w:val="000000"/>
        </w:rPr>
      </w:pPr>
    </w:p>
    <w:p w14:paraId="54FF8689" w14:textId="77777777" w:rsidR="0031747A" w:rsidRDefault="00CC084A">
      <w:pPr>
        <w:numPr>
          <w:ilvl w:val="0"/>
          <w:numId w:val="14"/>
        </w:numPr>
        <w:pBdr>
          <w:top w:val="nil"/>
          <w:left w:val="nil"/>
          <w:bottom w:val="nil"/>
          <w:right w:val="nil"/>
          <w:between w:val="nil"/>
        </w:pBdr>
        <w:rPr>
          <w:color w:val="000000"/>
        </w:rPr>
      </w:pPr>
      <w:r>
        <w:rPr>
          <w:color w:val="000000"/>
        </w:rPr>
        <w:t xml:space="preserve">De tipo control mental: Al igual que el anterior se realizará un evento cuando se alcance un promedio de ondas esperado, pero a diferencia de los ejercicios de tipo </w:t>
      </w:r>
      <w:proofErr w:type="spellStart"/>
      <w:r>
        <w:rPr>
          <w:i/>
          <w:color w:val="000000"/>
        </w:rPr>
        <w:t>neurofeedback</w:t>
      </w:r>
      <w:proofErr w:type="spellEnd"/>
      <w:r>
        <w:rPr>
          <w:color w:val="000000"/>
        </w:rPr>
        <w:t xml:space="preserve"> podrá trabajar con </w:t>
      </w:r>
      <w:r>
        <w:t>más</w:t>
      </w:r>
      <w:r>
        <w:rPr>
          <w:color w:val="000000"/>
        </w:rPr>
        <w:t xml:space="preserve"> de una lectura de ondas cerebrales que le permitirá al paciente mover el robot en más de una dirección.</w:t>
      </w:r>
    </w:p>
    <w:p w14:paraId="69D9197F" w14:textId="77777777" w:rsidR="0031747A" w:rsidRDefault="00CC084A">
      <w:pPr>
        <w:pStyle w:val="Ttulo2"/>
        <w:keepNext w:val="0"/>
        <w:widowControl w:val="0"/>
        <w:spacing w:before="120"/>
        <w:ind w:left="720" w:firstLine="0"/>
        <w:jc w:val="left"/>
        <w:rPr>
          <w:color w:val="000000"/>
        </w:rPr>
      </w:pPr>
      <w:bookmarkStart w:id="12" w:name="_35nkun2" w:colFirst="0" w:colLast="0"/>
      <w:bookmarkEnd w:id="12"/>
      <w:r>
        <w:rPr>
          <w:color w:val="000000"/>
        </w:rPr>
        <w:t>2.1 Visión General del Documento</w:t>
      </w:r>
    </w:p>
    <w:p w14:paraId="48B41446" w14:textId="77777777" w:rsidR="0031747A" w:rsidRDefault="0031747A"/>
    <w:p w14:paraId="3F7A93ED" w14:textId="4A93D6BC" w:rsidR="0031747A" w:rsidRDefault="00CC084A">
      <w:pPr>
        <w:ind w:left="720" w:firstLine="0"/>
      </w:pPr>
      <w:r>
        <w:t>El sistema que se pretende desarrollar tendrá la finalidad de brindar una herramienta tecnológica para el entrenamiento de las funciones cognitivas en el laboratorio de neurociencias en el Centro Universitario de los Valles.  La función del sistema será brindar ejercicios variados para cada sesión, los cuales serán asignados por el terapeuta de acuerdo a sus avances y el sistema brindará al terapeuta la funcionalidad de generar un reporte con los datos de cada terapia.</w:t>
      </w:r>
    </w:p>
    <w:p w14:paraId="5C89C469" w14:textId="77777777" w:rsidR="0031747A" w:rsidRDefault="0031747A">
      <w:pPr>
        <w:ind w:left="720" w:firstLine="0"/>
      </w:pPr>
    </w:p>
    <w:p w14:paraId="2C40DDC4" w14:textId="77777777" w:rsidR="0031747A" w:rsidRDefault="00CC084A">
      <w:pPr>
        <w:pStyle w:val="Ttulo2"/>
      </w:pPr>
      <w:bookmarkStart w:id="13" w:name="_1ksv4uv" w:colFirst="0" w:colLast="0"/>
      <w:bookmarkEnd w:id="13"/>
      <w:r>
        <w:rPr>
          <w:color w:val="000000"/>
        </w:rPr>
        <w:t>2.2 Funciones del producto</w:t>
      </w:r>
    </w:p>
    <w:p w14:paraId="4F887813" w14:textId="77777777" w:rsidR="0031747A" w:rsidRDefault="0031747A"/>
    <w:p w14:paraId="417362DE" w14:textId="6ACC1CF5" w:rsidR="0031747A" w:rsidRDefault="00CC084A">
      <w:pPr>
        <w:ind w:left="718" w:firstLine="0"/>
      </w:pPr>
      <w:r>
        <w:t xml:space="preserve">El sistema se pretende desarrollar mediante la aplicación de diferentes tecnologías para poder cumplir con los requerimientos necesarios. Para ello será necesario la creación de una base de datos para almacenar los registros de los terapeutas, tutores y expedientes de los pacientes, así como una interfaz gráfica la cual pueda ser usada como herramienta para interactuar con la base de datos, así como realizar terapias mediante la conexión entre el dispositivos, como lo son </w:t>
      </w:r>
      <w:proofErr w:type="gramStart"/>
      <w:r>
        <w:t xml:space="preserve">el  </w:t>
      </w:r>
      <w:proofErr w:type="spellStart"/>
      <w:r>
        <w:t>emotiv</w:t>
      </w:r>
      <w:proofErr w:type="spellEnd"/>
      <w:proofErr w:type="gramEnd"/>
      <w:r>
        <w:t xml:space="preserve"> </w:t>
      </w:r>
      <w:proofErr w:type="spellStart"/>
      <w:r>
        <w:t>epoc</w:t>
      </w:r>
      <w:proofErr w:type="spellEnd"/>
      <w:r>
        <w:t xml:space="preserve"> +, el robot lego y el dron bebop, además es necesario integrar ejercicios variados al sistema dirigidos al entrenamiento cognitivo</w:t>
      </w:r>
    </w:p>
    <w:p w14:paraId="02A4C30E" w14:textId="77777777" w:rsidR="0031747A" w:rsidRDefault="0031747A"/>
    <w:p w14:paraId="05DBB2DA" w14:textId="77777777" w:rsidR="0031747A" w:rsidRDefault="0031747A"/>
    <w:p w14:paraId="5869029A" w14:textId="77777777" w:rsidR="0031747A" w:rsidRDefault="0031747A"/>
    <w:p w14:paraId="4F95C1A0" w14:textId="77777777" w:rsidR="0031747A" w:rsidRDefault="0031747A"/>
    <w:p w14:paraId="3F31F310" w14:textId="77777777" w:rsidR="0031747A" w:rsidRDefault="0031747A"/>
    <w:p w14:paraId="7A4681C7" w14:textId="77777777" w:rsidR="0031747A" w:rsidRDefault="0031747A"/>
    <w:p w14:paraId="7DEDAEBE" w14:textId="77777777" w:rsidR="0031747A" w:rsidRDefault="0031747A"/>
    <w:p w14:paraId="2255AE2E" w14:textId="77777777" w:rsidR="0031747A" w:rsidRDefault="0031747A">
      <w:pPr>
        <w:ind w:left="0" w:firstLine="0"/>
      </w:pPr>
    </w:p>
    <w:p w14:paraId="4C07D7A1" w14:textId="77777777" w:rsidR="0031747A" w:rsidRDefault="0031747A">
      <w:pPr>
        <w:ind w:left="0" w:firstLine="0"/>
      </w:pPr>
    </w:p>
    <w:p w14:paraId="63E808D0" w14:textId="77777777" w:rsidR="0031747A" w:rsidRDefault="0031747A"/>
    <w:p w14:paraId="57A6FEC9" w14:textId="77777777" w:rsidR="0031747A" w:rsidRDefault="00CC084A">
      <w:pPr>
        <w:pStyle w:val="Ttulo2"/>
        <w:keepNext w:val="0"/>
        <w:widowControl w:val="0"/>
        <w:spacing w:before="120"/>
        <w:ind w:left="720" w:firstLine="0"/>
        <w:jc w:val="left"/>
        <w:rPr>
          <w:color w:val="000000"/>
        </w:rPr>
      </w:pPr>
      <w:bookmarkStart w:id="14" w:name="_44sinio" w:colFirst="0" w:colLast="0"/>
      <w:bookmarkEnd w:id="14"/>
      <w:r>
        <w:rPr>
          <w:color w:val="000000"/>
        </w:rPr>
        <w:lastRenderedPageBreak/>
        <w:t>2.3 Características del Usuario</w:t>
      </w:r>
    </w:p>
    <w:p w14:paraId="3C893C16" w14:textId="77777777" w:rsidR="0031747A" w:rsidRDefault="00CC084A">
      <w:r>
        <w:tab/>
      </w:r>
    </w:p>
    <w:p w14:paraId="77D2F460" w14:textId="77777777" w:rsidR="0031747A" w:rsidRDefault="00CC084A">
      <w:pPr>
        <w:ind w:left="720" w:firstLine="0"/>
      </w:pPr>
      <w:r>
        <w:t>A continuación, se describen los 2 tipos de usuarios que tendrá el sistema.</w:t>
      </w:r>
    </w:p>
    <w:p w14:paraId="72F605A7" w14:textId="77777777" w:rsidR="0031747A" w:rsidRDefault="0031747A">
      <w:pPr>
        <w:ind w:left="720" w:firstLine="0"/>
      </w:pPr>
    </w:p>
    <w:tbl>
      <w:tblPr>
        <w:tblStyle w:val="a6"/>
        <w:tblW w:w="9008" w:type="dxa"/>
        <w:tblInd w:w="562"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870"/>
        <w:gridCol w:w="2107"/>
        <w:gridCol w:w="1539"/>
        <w:gridCol w:w="1728"/>
        <w:gridCol w:w="1764"/>
      </w:tblGrid>
      <w:tr w:rsidR="0031747A" w14:paraId="4D148DA2" w14:textId="77777777" w:rsidTr="0031747A">
        <w:trPr>
          <w:cnfStyle w:val="100000000000" w:firstRow="1" w:lastRow="0" w:firstColumn="0" w:lastColumn="0" w:oddVBand="0" w:evenVBand="0" w:oddHBand="0" w:evenHBand="0" w:firstRowFirstColumn="0" w:firstRowLastColumn="0" w:lastRowFirstColumn="0" w:lastRowLastColumn="0"/>
          <w:trHeight w:val="657"/>
        </w:trPr>
        <w:tc>
          <w:tcPr>
            <w:cnfStyle w:val="001000000000" w:firstRow="0" w:lastRow="0" w:firstColumn="1" w:lastColumn="0" w:oddVBand="0" w:evenVBand="0" w:oddHBand="0" w:evenHBand="0" w:firstRowFirstColumn="0" w:firstRowLastColumn="0" w:lastRowFirstColumn="0" w:lastRowLastColumn="0"/>
            <w:tcW w:w="1870" w:type="dxa"/>
          </w:tcPr>
          <w:p w14:paraId="6343BE65" w14:textId="77777777" w:rsidR="0031747A" w:rsidRDefault="00CC084A">
            <w:pPr>
              <w:ind w:left="0" w:firstLine="0"/>
              <w:jc w:val="center"/>
              <w:rPr>
                <w:rFonts w:ascii="Arial" w:eastAsia="Arial" w:hAnsi="Arial" w:cs="Arial"/>
                <w:sz w:val="20"/>
                <w:szCs w:val="20"/>
              </w:rPr>
            </w:pPr>
            <w:r>
              <w:rPr>
                <w:rFonts w:ascii="Arial" w:eastAsia="Arial" w:hAnsi="Arial" w:cs="Arial"/>
                <w:sz w:val="20"/>
                <w:szCs w:val="20"/>
              </w:rPr>
              <w:t>Tipos de Usuario</w:t>
            </w:r>
          </w:p>
        </w:tc>
        <w:tc>
          <w:tcPr>
            <w:tcW w:w="2107" w:type="dxa"/>
          </w:tcPr>
          <w:p w14:paraId="38EC03BB"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Descripción</w:t>
            </w:r>
          </w:p>
        </w:tc>
        <w:tc>
          <w:tcPr>
            <w:tcW w:w="1539" w:type="dxa"/>
          </w:tcPr>
          <w:p w14:paraId="5157EB02"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Privilegios</w:t>
            </w:r>
          </w:p>
        </w:tc>
        <w:tc>
          <w:tcPr>
            <w:tcW w:w="1728" w:type="dxa"/>
          </w:tcPr>
          <w:p w14:paraId="34DF8FE8"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Experiencia necesaria</w:t>
            </w:r>
          </w:p>
        </w:tc>
        <w:tc>
          <w:tcPr>
            <w:tcW w:w="1764" w:type="dxa"/>
          </w:tcPr>
          <w:p w14:paraId="7FA08B7F" w14:textId="77777777" w:rsidR="0031747A" w:rsidRDefault="00CC084A">
            <w:pPr>
              <w:ind w:left="0" w:firstLine="0"/>
              <w:jc w:val="center"/>
              <w:cnfStyle w:val="100000000000" w:firstRow="1"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Frecuencia de uso</w:t>
            </w:r>
          </w:p>
        </w:tc>
      </w:tr>
      <w:tr w:rsidR="0031747A" w14:paraId="19EF5E15" w14:textId="77777777" w:rsidTr="0031747A">
        <w:trPr>
          <w:cnfStyle w:val="000000100000" w:firstRow="0" w:lastRow="0" w:firstColumn="0" w:lastColumn="0" w:oddVBand="0" w:evenVBand="0" w:oddHBand="1" w:evenHBand="0" w:firstRowFirstColumn="0" w:firstRowLastColumn="0" w:lastRowFirstColumn="0" w:lastRowLastColumn="0"/>
          <w:trHeight w:val="460"/>
        </w:trPr>
        <w:tc>
          <w:tcPr>
            <w:cnfStyle w:val="001000000000" w:firstRow="0" w:lastRow="0" w:firstColumn="1" w:lastColumn="0" w:oddVBand="0" w:evenVBand="0" w:oddHBand="0" w:evenHBand="0" w:firstRowFirstColumn="0" w:firstRowLastColumn="0" w:lastRowFirstColumn="0" w:lastRowLastColumn="0"/>
            <w:tcW w:w="1870" w:type="dxa"/>
          </w:tcPr>
          <w:p w14:paraId="288A5B7E" w14:textId="77777777" w:rsidR="0031747A" w:rsidRDefault="00CC084A">
            <w:pPr>
              <w:ind w:left="0" w:firstLine="0"/>
              <w:rPr>
                <w:rFonts w:ascii="Arial" w:eastAsia="Arial" w:hAnsi="Arial" w:cs="Arial"/>
                <w:sz w:val="20"/>
                <w:szCs w:val="20"/>
              </w:rPr>
            </w:pPr>
            <w:r>
              <w:rPr>
                <w:rFonts w:ascii="Arial" w:eastAsia="Arial" w:hAnsi="Arial" w:cs="Arial"/>
                <w:sz w:val="20"/>
                <w:szCs w:val="20"/>
              </w:rPr>
              <w:t>Administrador</w:t>
            </w:r>
          </w:p>
        </w:tc>
        <w:tc>
          <w:tcPr>
            <w:tcW w:w="2107" w:type="dxa"/>
          </w:tcPr>
          <w:p w14:paraId="5EE4A9DE" w14:textId="337FCC21"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super usuario del sistema y su función será crear usuarios tipo terapeuta.</w:t>
            </w:r>
          </w:p>
        </w:tc>
        <w:tc>
          <w:tcPr>
            <w:tcW w:w="1539" w:type="dxa"/>
          </w:tcPr>
          <w:p w14:paraId="0555933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Administrar terapeutas</w:t>
            </w:r>
          </w:p>
          <w:p w14:paraId="3EFDC8ED"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p>
          <w:p w14:paraId="2911F0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Modificar reportes</w:t>
            </w:r>
          </w:p>
        </w:tc>
        <w:tc>
          <w:tcPr>
            <w:tcW w:w="1728" w:type="dxa"/>
          </w:tcPr>
          <w:p w14:paraId="30333FA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Capacitación general y específica para crear usuarios.</w:t>
            </w:r>
          </w:p>
        </w:tc>
        <w:tc>
          <w:tcPr>
            <w:tcW w:w="1764" w:type="dxa"/>
          </w:tcPr>
          <w:p w14:paraId="391C9E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Cada vez que se necesite gestionar usuarios de tipo terapeuta.</w:t>
            </w:r>
          </w:p>
        </w:tc>
      </w:tr>
      <w:tr w:rsidR="0031747A" w14:paraId="02E6D76E" w14:textId="77777777" w:rsidTr="0031747A">
        <w:trPr>
          <w:trHeight w:val="460"/>
        </w:trPr>
        <w:tc>
          <w:tcPr>
            <w:cnfStyle w:val="001000000000" w:firstRow="0" w:lastRow="0" w:firstColumn="1" w:lastColumn="0" w:oddVBand="0" w:evenVBand="0" w:oddHBand="0" w:evenHBand="0" w:firstRowFirstColumn="0" w:firstRowLastColumn="0" w:lastRowFirstColumn="0" w:lastRowLastColumn="0"/>
            <w:tcW w:w="1870" w:type="dxa"/>
          </w:tcPr>
          <w:p w14:paraId="0EF90FE4" w14:textId="77777777" w:rsidR="0031747A" w:rsidRDefault="00CC084A">
            <w:pPr>
              <w:ind w:left="0" w:firstLine="0"/>
              <w:rPr>
                <w:rFonts w:ascii="Arial" w:eastAsia="Arial" w:hAnsi="Arial" w:cs="Arial"/>
                <w:sz w:val="20"/>
                <w:szCs w:val="20"/>
              </w:rPr>
            </w:pPr>
            <w:r>
              <w:rPr>
                <w:rFonts w:ascii="Arial" w:eastAsia="Arial" w:hAnsi="Arial" w:cs="Arial"/>
                <w:sz w:val="20"/>
                <w:szCs w:val="20"/>
              </w:rPr>
              <w:t>Terapeuta</w:t>
            </w:r>
          </w:p>
        </w:tc>
        <w:tc>
          <w:tcPr>
            <w:tcW w:w="2107" w:type="dxa"/>
          </w:tcPr>
          <w:p w14:paraId="03E3638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Es el responsable de utilizar el sistema en general.</w:t>
            </w:r>
          </w:p>
        </w:tc>
        <w:tc>
          <w:tcPr>
            <w:tcW w:w="1539" w:type="dxa"/>
          </w:tcPr>
          <w:p w14:paraId="456D6F9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 tutor</w:t>
            </w:r>
          </w:p>
          <w:p w14:paraId="125E7C8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Registrar</w:t>
            </w:r>
          </w:p>
          <w:p w14:paraId="4DDCE3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Paciente</w:t>
            </w:r>
          </w:p>
          <w:p w14:paraId="2E0C80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Aplicar sesión</w:t>
            </w:r>
          </w:p>
          <w:p w14:paraId="3099047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Gestionar conectividad</w:t>
            </w:r>
          </w:p>
        </w:tc>
        <w:tc>
          <w:tcPr>
            <w:tcW w:w="1728" w:type="dxa"/>
          </w:tcPr>
          <w:p w14:paraId="794DB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Uso intermedio de computadora y conocimientos específicos para aplicar terapia utilizando el sistema</w:t>
            </w:r>
          </w:p>
        </w:tc>
        <w:tc>
          <w:tcPr>
            <w:tcW w:w="1764" w:type="dxa"/>
          </w:tcPr>
          <w:p w14:paraId="368E0F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rPr>
            </w:pPr>
            <w:r>
              <w:rPr>
                <w:rFonts w:ascii="Arial" w:eastAsia="Arial" w:hAnsi="Arial" w:cs="Arial"/>
                <w:sz w:val="20"/>
                <w:szCs w:val="20"/>
              </w:rPr>
              <w:t xml:space="preserve"> Cada vez que se necesite gestionar los expedientes de los pacientes y aplicar terapias al paciente.</w:t>
            </w:r>
          </w:p>
        </w:tc>
      </w:tr>
    </w:tbl>
    <w:p w14:paraId="003D90DA" w14:textId="77777777" w:rsidR="0031747A" w:rsidRDefault="0031747A">
      <w:pPr>
        <w:ind w:left="0" w:firstLine="0"/>
      </w:pPr>
    </w:p>
    <w:p w14:paraId="54EAAD52" w14:textId="77777777" w:rsidR="0031747A" w:rsidRDefault="00CC084A">
      <w:pPr>
        <w:pStyle w:val="Ttulo2"/>
        <w:keepNext w:val="0"/>
        <w:widowControl w:val="0"/>
        <w:spacing w:before="120"/>
        <w:ind w:left="720" w:firstLine="0"/>
        <w:jc w:val="left"/>
        <w:rPr>
          <w:color w:val="000000"/>
        </w:rPr>
      </w:pPr>
      <w:bookmarkStart w:id="15" w:name="_2jxsxqh" w:colFirst="0" w:colLast="0"/>
      <w:bookmarkEnd w:id="15"/>
      <w:r>
        <w:rPr>
          <w:color w:val="000000"/>
        </w:rPr>
        <w:t>2.4 Restricciones</w:t>
      </w:r>
    </w:p>
    <w:p w14:paraId="4A08107C" w14:textId="77777777" w:rsidR="0031747A" w:rsidRDefault="0031747A"/>
    <w:p w14:paraId="326D4A47" w14:textId="77777777" w:rsidR="0031747A" w:rsidRDefault="00CC084A">
      <w:pPr>
        <w:numPr>
          <w:ilvl w:val="0"/>
          <w:numId w:val="17"/>
        </w:numPr>
        <w:pBdr>
          <w:top w:val="nil"/>
          <w:left w:val="nil"/>
          <w:bottom w:val="nil"/>
          <w:right w:val="nil"/>
          <w:between w:val="nil"/>
        </w:pBdr>
        <w:spacing w:after="0"/>
        <w:rPr>
          <w:color w:val="000000"/>
        </w:rPr>
      </w:pPr>
      <w:r>
        <w:rPr>
          <w:color w:val="000000"/>
        </w:rPr>
        <w:t>El sistema se desarrollará para ser utilizado en el sistema operativo Windows 10.</w:t>
      </w:r>
    </w:p>
    <w:p w14:paraId="25C7487B" w14:textId="77777777" w:rsidR="0031747A" w:rsidRDefault="00CC084A">
      <w:pPr>
        <w:numPr>
          <w:ilvl w:val="0"/>
          <w:numId w:val="17"/>
        </w:numPr>
        <w:pBdr>
          <w:top w:val="nil"/>
          <w:left w:val="nil"/>
          <w:bottom w:val="nil"/>
          <w:right w:val="nil"/>
          <w:between w:val="nil"/>
        </w:pBdr>
        <w:spacing w:after="0"/>
        <w:rPr>
          <w:color w:val="000000"/>
        </w:rPr>
      </w:pPr>
      <w:r>
        <w:rPr>
          <w:color w:val="000000"/>
        </w:rPr>
        <w:t xml:space="preserve">Es necesario contar </w:t>
      </w:r>
      <w:r>
        <w:t>con dispositivos</w:t>
      </w:r>
      <w:r>
        <w:rPr>
          <w:color w:val="000000"/>
        </w:rPr>
        <w:t xml:space="preserve">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w:t>
      </w:r>
      <w:r>
        <w:t>o un</w:t>
      </w:r>
      <w:r>
        <w:rPr>
          <w:color w:val="000000"/>
        </w:rPr>
        <w:t xml:space="preserve"> robot físico para llevar a cabo las terapias.</w:t>
      </w:r>
    </w:p>
    <w:p w14:paraId="6934637C" w14:textId="77777777" w:rsidR="0031747A" w:rsidRDefault="00CC084A">
      <w:pPr>
        <w:numPr>
          <w:ilvl w:val="0"/>
          <w:numId w:val="17"/>
        </w:numPr>
        <w:pBdr>
          <w:top w:val="nil"/>
          <w:left w:val="nil"/>
          <w:bottom w:val="nil"/>
          <w:right w:val="nil"/>
          <w:between w:val="nil"/>
        </w:pBdr>
        <w:spacing w:after="0"/>
        <w:rPr>
          <w:color w:val="000000"/>
        </w:rPr>
      </w:pPr>
      <w:r>
        <w:rPr>
          <w:color w:val="000000"/>
        </w:rPr>
        <w:t>La velocidad de respuesta de los movimientos del robot físico dependerá del uso adecuado del equipo.</w:t>
      </w:r>
    </w:p>
    <w:p w14:paraId="19D96CDB" w14:textId="77777777" w:rsidR="0031747A" w:rsidRDefault="00CC084A">
      <w:pPr>
        <w:numPr>
          <w:ilvl w:val="0"/>
          <w:numId w:val="17"/>
        </w:numPr>
        <w:pBdr>
          <w:top w:val="nil"/>
          <w:left w:val="nil"/>
          <w:bottom w:val="nil"/>
          <w:right w:val="nil"/>
          <w:between w:val="nil"/>
        </w:pBdr>
        <w:rPr>
          <w:color w:val="000000"/>
        </w:rPr>
      </w:pPr>
      <w:r>
        <w:rPr>
          <w:color w:val="000000"/>
        </w:rPr>
        <w:t xml:space="preserve"> </w:t>
      </w:r>
    </w:p>
    <w:p w14:paraId="4531DB1C" w14:textId="77777777" w:rsidR="0031747A" w:rsidRDefault="00CC084A">
      <w:pPr>
        <w:pStyle w:val="Ttulo2"/>
        <w:keepNext w:val="0"/>
        <w:widowControl w:val="0"/>
        <w:numPr>
          <w:ilvl w:val="1"/>
          <w:numId w:val="18"/>
        </w:numPr>
        <w:spacing w:before="120"/>
        <w:jc w:val="left"/>
        <w:rPr>
          <w:color w:val="000000"/>
        </w:rPr>
      </w:pPr>
      <w:bookmarkStart w:id="16" w:name="_z337ya" w:colFirst="0" w:colLast="0"/>
      <w:bookmarkEnd w:id="16"/>
      <w:r>
        <w:rPr>
          <w:color w:val="000000"/>
        </w:rPr>
        <w:t>Dependencias y Suposiciones</w:t>
      </w:r>
    </w:p>
    <w:p w14:paraId="24AF9AF0" w14:textId="77777777" w:rsidR="0031747A" w:rsidRDefault="0031747A"/>
    <w:p w14:paraId="7FD7B3E3" w14:textId="77777777" w:rsidR="0031747A" w:rsidRDefault="00CC084A">
      <w:pPr>
        <w:numPr>
          <w:ilvl w:val="1"/>
          <w:numId w:val="19"/>
        </w:numPr>
        <w:pBdr>
          <w:top w:val="nil"/>
          <w:left w:val="nil"/>
          <w:bottom w:val="nil"/>
          <w:right w:val="nil"/>
          <w:between w:val="nil"/>
        </w:pBdr>
        <w:spacing w:after="0"/>
      </w:pPr>
      <w:r>
        <w:rPr>
          <w:color w:val="000000"/>
        </w:rPr>
        <w:t xml:space="preserve">Durante el </w:t>
      </w:r>
      <w:r>
        <w:t>desarrollo del</w:t>
      </w:r>
      <w:r>
        <w:rPr>
          <w:color w:val="000000"/>
        </w:rPr>
        <w:t xml:space="preserve"> sistema los requerimientos del software pueden tener cambios menores que no </w:t>
      </w:r>
      <w:r>
        <w:t>afecten</w:t>
      </w:r>
      <w:r>
        <w:rPr>
          <w:color w:val="000000"/>
        </w:rPr>
        <w:t xml:space="preserve"> en gran medida el </w:t>
      </w:r>
      <w:r>
        <w:t>objetivo</w:t>
      </w:r>
      <w:r>
        <w:rPr>
          <w:color w:val="000000"/>
        </w:rPr>
        <w:t xml:space="preserve"> del proyecto. </w:t>
      </w:r>
    </w:p>
    <w:p w14:paraId="111D0F58" w14:textId="77777777" w:rsidR="0031747A" w:rsidRDefault="0031747A">
      <w:pPr>
        <w:pBdr>
          <w:top w:val="nil"/>
          <w:left w:val="nil"/>
          <w:bottom w:val="nil"/>
          <w:right w:val="nil"/>
          <w:between w:val="nil"/>
        </w:pBdr>
        <w:spacing w:after="0"/>
        <w:ind w:left="2160" w:firstLine="0"/>
        <w:rPr>
          <w:color w:val="000000"/>
        </w:rPr>
      </w:pPr>
    </w:p>
    <w:p w14:paraId="22E24A75" w14:textId="759194FA" w:rsidR="0031747A" w:rsidRDefault="00CC084A">
      <w:pPr>
        <w:numPr>
          <w:ilvl w:val="1"/>
          <w:numId w:val="19"/>
        </w:numPr>
        <w:pBdr>
          <w:top w:val="nil"/>
          <w:left w:val="nil"/>
          <w:bottom w:val="nil"/>
          <w:right w:val="nil"/>
          <w:between w:val="nil"/>
        </w:pBdr>
      </w:pPr>
      <w:r>
        <w:rPr>
          <w:color w:val="000000"/>
        </w:rPr>
        <w:t xml:space="preserve">El </w:t>
      </w:r>
      <w:r>
        <w:t>equipo del desarrollo del software,</w:t>
      </w:r>
      <w:r>
        <w:rPr>
          <w:color w:val="000000"/>
        </w:rPr>
        <w:t xml:space="preserve"> debe trabajar entregando resultados semanalmente.</w:t>
      </w:r>
    </w:p>
    <w:p w14:paraId="5E4F39C7" w14:textId="77777777" w:rsidR="0031747A" w:rsidRDefault="0031747A">
      <w:pPr>
        <w:ind w:left="0" w:firstLine="48"/>
      </w:pPr>
    </w:p>
    <w:p w14:paraId="206867E1" w14:textId="77777777" w:rsidR="0031747A" w:rsidRDefault="00CC084A">
      <w:pPr>
        <w:numPr>
          <w:ilvl w:val="1"/>
          <w:numId w:val="19"/>
        </w:numPr>
        <w:pBdr>
          <w:top w:val="nil"/>
          <w:left w:val="nil"/>
          <w:bottom w:val="nil"/>
          <w:right w:val="nil"/>
          <w:between w:val="nil"/>
        </w:pBdr>
        <w:spacing w:after="0"/>
      </w:pPr>
      <w:r>
        <w:rPr>
          <w:color w:val="000000"/>
        </w:rPr>
        <w:t xml:space="preserve">Disponibilidad de tiempo por parte de los involucrados en el proyecto.  </w:t>
      </w:r>
    </w:p>
    <w:p w14:paraId="6065DB62" w14:textId="77777777" w:rsidR="0031747A" w:rsidRDefault="0031747A">
      <w:pPr>
        <w:pBdr>
          <w:top w:val="nil"/>
          <w:left w:val="nil"/>
          <w:bottom w:val="nil"/>
          <w:right w:val="nil"/>
          <w:between w:val="nil"/>
        </w:pBdr>
        <w:spacing w:after="0"/>
        <w:ind w:left="2160" w:firstLine="0"/>
        <w:rPr>
          <w:color w:val="000000"/>
        </w:rPr>
      </w:pPr>
    </w:p>
    <w:p w14:paraId="3E9E24BB" w14:textId="77777777" w:rsidR="0031747A" w:rsidRDefault="00CC084A">
      <w:pPr>
        <w:numPr>
          <w:ilvl w:val="1"/>
          <w:numId w:val="19"/>
        </w:numPr>
        <w:pBdr>
          <w:top w:val="nil"/>
          <w:left w:val="nil"/>
          <w:bottom w:val="nil"/>
          <w:right w:val="nil"/>
          <w:between w:val="nil"/>
        </w:pBdr>
      </w:pPr>
      <w:r>
        <w:rPr>
          <w:color w:val="000000"/>
        </w:rPr>
        <w:t>No se cambiará el sistema operativo del ordenador al que se le instalará el software.</w:t>
      </w:r>
    </w:p>
    <w:p w14:paraId="53F3E383" w14:textId="77777777" w:rsidR="0031747A" w:rsidRDefault="0031747A">
      <w:pPr>
        <w:ind w:left="0" w:firstLine="0"/>
      </w:pPr>
    </w:p>
    <w:p w14:paraId="4E6C00AA" w14:textId="77777777" w:rsidR="0031747A" w:rsidRDefault="00CC084A">
      <w:pPr>
        <w:numPr>
          <w:ilvl w:val="1"/>
          <w:numId w:val="19"/>
        </w:numPr>
        <w:pBdr>
          <w:top w:val="nil"/>
          <w:left w:val="nil"/>
          <w:bottom w:val="nil"/>
          <w:right w:val="nil"/>
          <w:between w:val="nil"/>
        </w:pBdr>
        <w:rPr>
          <w:color w:val="000000"/>
        </w:rPr>
      </w:pPr>
      <w:r>
        <w:rPr>
          <w:color w:val="000000"/>
        </w:rPr>
        <w:lastRenderedPageBreak/>
        <w:t xml:space="preserve">Se integrará el dispositivo </w:t>
      </w:r>
      <w:proofErr w:type="spellStart"/>
      <w:r>
        <w:rPr>
          <w:color w:val="000000"/>
        </w:rPr>
        <w:t>emotiv</w:t>
      </w:r>
      <w:proofErr w:type="spellEnd"/>
      <w:r>
        <w:rPr>
          <w:color w:val="000000"/>
        </w:rPr>
        <w:t xml:space="preserve"> </w:t>
      </w:r>
      <w:proofErr w:type="spellStart"/>
      <w:r>
        <w:rPr>
          <w:color w:val="000000"/>
        </w:rPr>
        <w:t>epoc</w:t>
      </w:r>
      <w:proofErr w:type="spellEnd"/>
      <w:r>
        <w:rPr>
          <w:color w:val="000000"/>
        </w:rPr>
        <w:t xml:space="preserve"> + y los 2 tipos de robot en el desarrollo del proyecto.</w:t>
      </w:r>
    </w:p>
    <w:p w14:paraId="20625F10" w14:textId="77777777" w:rsidR="0031747A" w:rsidRDefault="00CC084A">
      <w:pPr>
        <w:pStyle w:val="Ttulo2"/>
        <w:keepNext w:val="0"/>
        <w:widowControl w:val="0"/>
        <w:spacing w:before="120"/>
        <w:ind w:left="720" w:firstLine="0"/>
        <w:jc w:val="left"/>
        <w:rPr>
          <w:color w:val="000000"/>
        </w:rPr>
      </w:pPr>
      <w:bookmarkStart w:id="17" w:name="_3j2qqm3" w:colFirst="0" w:colLast="0"/>
      <w:bookmarkEnd w:id="17"/>
      <w:r>
        <w:rPr>
          <w:color w:val="000000"/>
        </w:rPr>
        <w:t>2.6 Requisitos Futuros</w:t>
      </w:r>
    </w:p>
    <w:p w14:paraId="78E5B277" w14:textId="77777777" w:rsidR="0031747A" w:rsidRDefault="0031747A"/>
    <w:p w14:paraId="1EFC6E47" w14:textId="77777777" w:rsidR="0031747A" w:rsidRDefault="00CC084A">
      <w:pPr>
        <w:numPr>
          <w:ilvl w:val="0"/>
          <w:numId w:val="1"/>
        </w:numPr>
        <w:pBdr>
          <w:top w:val="nil"/>
          <w:left w:val="nil"/>
          <w:bottom w:val="nil"/>
          <w:right w:val="nil"/>
          <w:between w:val="nil"/>
        </w:pBdr>
      </w:pPr>
      <w:r>
        <w:rPr>
          <w:color w:val="000000"/>
        </w:rPr>
        <w:t xml:space="preserve">Agregar nuevos ejercicios terapéuticos al sistema que puedan llegar a ser necesarios. </w:t>
      </w:r>
    </w:p>
    <w:p w14:paraId="551F54C3" w14:textId="77777777" w:rsidR="0031747A" w:rsidRDefault="0031747A">
      <w:pPr>
        <w:ind w:left="720" w:firstLine="0"/>
      </w:pPr>
    </w:p>
    <w:p w14:paraId="2E0394CF" w14:textId="77777777" w:rsidR="0031747A" w:rsidRDefault="00CC084A">
      <w:pPr>
        <w:numPr>
          <w:ilvl w:val="0"/>
          <w:numId w:val="1"/>
        </w:numPr>
        <w:pBdr>
          <w:top w:val="nil"/>
          <w:left w:val="nil"/>
          <w:bottom w:val="nil"/>
          <w:right w:val="nil"/>
          <w:between w:val="nil"/>
        </w:pBdr>
      </w:pPr>
      <w:r>
        <w:rPr>
          <w:color w:val="000000"/>
        </w:rPr>
        <w:t xml:space="preserve">Utilizar otros tipos de dispositivo para la lectura de ondas cerebrales, así como otro tipo de robots que reciban instrucciones. </w:t>
      </w:r>
    </w:p>
    <w:p w14:paraId="5A70861D" w14:textId="77777777" w:rsidR="0031747A" w:rsidRDefault="0031747A">
      <w:pPr>
        <w:ind w:left="0" w:firstLine="0"/>
      </w:pPr>
    </w:p>
    <w:p w14:paraId="29D5FA3A" w14:textId="77777777" w:rsidR="0031747A" w:rsidRDefault="00CC084A">
      <w:pPr>
        <w:numPr>
          <w:ilvl w:val="0"/>
          <w:numId w:val="1"/>
        </w:numPr>
        <w:pBdr>
          <w:top w:val="nil"/>
          <w:left w:val="nil"/>
          <w:bottom w:val="nil"/>
          <w:right w:val="nil"/>
          <w:between w:val="nil"/>
        </w:pBdr>
        <w:rPr>
          <w:color w:val="000000"/>
        </w:rPr>
      </w:pPr>
      <w:r>
        <w:rPr>
          <w:color w:val="000000"/>
        </w:rPr>
        <w:t>Mejorar aspectos visuales de la interfaz gráfica.</w:t>
      </w:r>
    </w:p>
    <w:p w14:paraId="10ED47EF" w14:textId="77777777" w:rsidR="0031747A" w:rsidRDefault="0031747A">
      <w:pPr>
        <w:ind w:left="0" w:firstLine="0"/>
      </w:pPr>
    </w:p>
    <w:p w14:paraId="79ED4C86" w14:textId="77777777" w:rsidR="0031747A" w:rsidRDefault="00CC084A">
      <w:pPr>
        <w:pStyle w:val="Ttulo1"/>
        <w:numPr>
          <w:ilvl w:val="0"/>
          <w:numId w:val="11"/>
        </w:numPr>
      </w:pPr>
      <w:bookmarkStart w:id="18" w:name="_1y810tw" w:colFirst="0" w:colLast="0"/>
      <w:bookmarkEnd w:id="18"/>
      <w:r>
        <w:t>Requisitos específicos.</w:t>
      </w:r>
    </w:p>
    <w:p w14:paraId="1F9DB36F" w14:textId="77777777" w:rsidR="0031747A" w:rsidRDefault="0031747A">
      <w:pPr>
        <w:pBdr>
          <w:top w:val="nil"/>
          <w:left w:val="nil"/>
          <w:bottom w:val="nil"/>
          <w:right w:val="nil"/>
          <w:between w:val="nil"/>
        </w:pBdr>
        <w:ind w:left="385" w:firstLine="0"/>
        <w:rPr>
          <w:color w:val="000000"/>
        </w:rPr>
      </w:pPr>
    </w:p>
    <w:p w14:paraId="7FF95B73" w14:textId="77777777" w:rsidR="0031747A" w:rsidRDefault="0031747A">
      <w:pPr>
        <w:ind w:left="298" w:firstLine="0"/>
      </w:pPr>
    </w:p>
    <w:p w14:paraId="1C36387A" w14:textId="77777777" w:rsidR="0031747A" w:rsidRDefault="00CC084A">
      <w:pPr>
        <w:numPr>
          <w:ilvl w:val="0"/>
          <w:numId w:val="2"/>
        </w:numPr>
        <w:pBdr>
          <w:top w:val="nil"/>
          <w:left w:val="nil"/>
          <w:bottom w:val="nil"/>
          <w:right w:val="nil"/>
          <w:between w:val="nil"/>
        </w:pBdr>
      </w:pPr>
      <w:r>
        <w:rPr>
          <w:color w:val="000000"/>
        </w:rPr>
        <w:t>Desarrollar e implementar una interfaz cerebro-computadora para el control mental de un robot.</w:t>
      </w:r>
    </w:p>
    <w:p w14:paraId="672150CC" w14:textId="77777777" w:rsidR="0031747A" w:rsidRDefault="0031747A">
      <w:pPr>
        <w:ind w:left="298" w:firstLine="0"/>
      </w:pPr>
    </w:p>
    <w:p w14:paraId="04258FF5" w14:textId="77777777" w:rsidR="0031747A" w:rsidRDefault="00CC084A">
      <w:pPr>
        <w:numPr>
          <w:ilvl w:val="0"/>
          <w:numId w:val="2"/>
        </w:numPr>
        <w:pBdr>
          <w:top w:val="nil"/>
          <w:left w:val="nil"/>
          <w:bottom w:val="nil"/>
          <w:right w:val="nil"/>
          <w:between w:val="nil"/>
        </w:pBdr>
      </w:pPr>
      <w:r>
        <w:rPr>
          <w:color w:val="000000"/>
        </w:rPr>
        <w:t>Establecer conexión entre los dispositivos a utilizar.</w:t>
      </w:r>
    </w:p>
    <w:p w14:paraId="3010686C" w14:textId="77777777" w:rsidR="0031747A" w:rsidRDefault="0031747A">
      <w:pPr>
        <w:ind w:left="298" w:firstLine="0"/>
      </w:pPr>
    </w:p>
    <w:p w14:paraId="0082B67A" w14:textId="77777777" w:rsidR="0031747A" w:rsidRDefault="00CC084A">
      <w:pPr>
        <w:numPr>
          <w:ilvl w:val="0"/>
          <w:numId w:val="2"/>
        </w:numPr>
        <w:pBdr>
          <w:top w:val="nil"/>
          <w:left w:val="nil"/>
          <w:bottom w:val="nil"/>
          <w:right w:val="nil"/>
          <w:between w:val="nil"/>
        </w:pBdr>
      </w:pPr>
      <w:r>
        <w:rPr>
          <w:color w:val="000000"/>
        </w:rPr>
        <w:t>Diseñar un conjunto de ejercicios que permitan el entrenamiento cognitivo.</w:t>
      </w:r>
    </w:p>
    <w:p w14:paraId="319F257C" w14:textId="77777777" w:rsidR="0031747A" w:rsidRDefault="0031747A">
      <w:pPr>
        <w:ind w:left="298" w:firstLine="0"/>
      </w:pPr>
    </w:p>
    <w:p w14:paraId="416DE49C" w14:textId="77777777" w:rsidR="0031747A" w:rsidRDefault="00CC084A">
      <w:pPr>
        <w:numPr>
          <w:ilvl w:val="0"/>
          <w:numId w:val="2"/>
        </w:numPr>
        <w:pBdr>
          <w:top w:val="nil"/>
          <w:left w:val="nil"/>
          <w:bottom w:val="nil"/>
          <w:right w:val="nil"/>
          <w:between w:val="nil"/>
        </w:pBdr>
      </w:pPr>
      <w:r>
        <w:rPr>
          <w:color w:val="000000"/>
        </w:rPr>
        <w:t>Llevar un control de las sesiones terapéuticas.</w:t>
      </w:r>
    </w:p>
    <w:p w14:paraId="2FE7FC7E" w14:textId="77777777" w:rsidR="0031747A" w:rsidRDefault="0031747A">
      <w:pPr>
        <w:ind w:left="298" w:firstLine="0"/>
      </w:pPr>
    </w:p>
    <w:p w14:paraId="71CE3866" w14:textId="77777777" w:rsidR="0031747A" w:rsidRDefault="00CC084A">
      <w:pPr>
        <w:numPr>
          <w:ilvl w:val="0"/>
          <w:numId w:val="2"/>
        </w:numPr>
        <w:pBdr>
          <w:top w:val="nil"/>
          <w:left w:val="nil"/>
          <w:bottom w:val="nil"/>
          <w:right w:val="nil"/>
          <w:between w:val="nil"/>
        </w:pBdr>
      </w:pPr>
      <w:r>
        <w:rPr>
          <w:color w:val="000000"/>
        </w:rPr>
        <w:t>Diseñar e implementar un plan de pruebas para validar la funcionalidad general de la interfaz.</w:t>
      </w:r>
    </w:p>
    <w:p w14:paraId="0F569DF7" w14:textId="77777777" w:rsidR="0031747A" w:rsidRDefault="0031747A">
      <w:pPr>
        <w:ind w:left="0" w:firstLine="0"/>
      </w:pPr>
    </w:p>
    <w:p w14:paraId="08F6B86B" w14:textId="77777777" w:rsidR="0031747A" w:rsidRDefault="0031747A">
      <w:pPr>
        <w:ind w:left="0" w:firstLine="0"/>
      </w:pPr>
    </w:p>
    <w:p w14:paraId="7C0D905F" w14:textId="77777777" w:rsidR="0031747A" w:rsidRDefault="0031747A">
      <w:pPr>
        <w:ind w:left="0" w:firstLine="0"/>
      </w:pPr>
    </w:p>
    <w:p w14:paraId="2F6892DC" w14:textId="1C0C8B6F" w:rsidR="0031747A" w:rsidRDefault="00CC084A">
      <w:pPr>
        <w:pStyle w:val="Ttulo2"/>
        <w:keepNext w:val="0"/>
        <w:widowControl w:val="0"/>
        <w:spacing w:before="120"/>
        <w:ind w:left="720" w:firstLine="0"/>
        <w:jc w:val="left"/>
        <w:rPr>
          <w:color w:val="000000"/>
        </w:rPr>
      </w:pPr>
      <w:bookmarkStart w:id="19" w:name="_4i7ojhp" w:colFirst="0" w:colLast="0"/>
      <w:bookmarkEnd w:id="19"/>
      <w:r>
        <w:rPr>
          <w:color w:val="000000"/>
        </w:rPr>
        <w:t>3.1 Interfaces externas</w:t>
      </w:r>
    </w:p>
    <w:p w14:paraId="59D6CF9F" w14:textId="77777777" w:rsidR="0031747A" w:rsidRDefault="0031747A"/>
    <w:p w14:paraId="20E7EE77" w14:textId="77777777" w:rsidR="0031747A" w:rsidRDefault="0031747A"/>
    <w:p w14:paraId="7CB40DB0" w14:textId="77777777" w:rsidR="0031747A" w:rsidRDefault="00CC084A">
      <w:pPr>
        <w:ind w:left="720" w:firstLine="0"/>
      </w:pPr>
      <w:r>
        <w:t xml:space="preserve">Para que el software funcione de manera eficaz, será necesario disponer de los dispositivos externos como lo es el </w:t>
      </w:r>
      <w:proofErr w:type="spellStart"/>
      <w:r>
        <w:t>emotiv</w:t>
      </w:r>
      <w:proofErr w:type="spellEnd"/>
      <w:r>
        <w:t xml:space="preserve"> </w:t>
      </w:r>
      <w:proofErr w:type="spellStart"/>
      <w:r>
        <w:t>epoc</w:t>
      </w:r>
      <w:proofErr w:type="spellEnd"/>
      <w:r>
        <w:t xml:space="preserve"> + (de 14 canales), el cual, debe ser utilizado colocando cada uno de sus electrodos requeridos en la terapia en el sitio correcto e hidratándose de manera adecuada.  También será requerido un dron bebop y un robot lego que cuenten conexión por </w:t>
      </w:r>
      <w:proofErr w:type="spellStart"/>
      <w:r>
        <w:t>wi</w:t>
      </w:r>
      <w:proofErr w:type="spellEnd"/>
      <w:r>
        <w:t>-fi.</w:t>
      </w:r>
    </w:p>
    <w:p w14:paraId="227E1D90" w14:textId="77777777" w:rsidR="0031747A" w:rsidRDefault="0031747A">
      <w:pPr>
        <w:ind w:left="1440" w:firstLine="0"/>
      </w:pPr>
    </w:p>
    <w:p w14:paraId="5B40E445" w14:textId="77777777" w:rsidR="0031747A" w:rsidRDefault="0031747A">
      <w:pPr>
        <w:ind w:left="1440" w:firstLine="0"/>
      </w:pPr>
    </w:p>
    <w:p w14:paraId="6382056E" w14:textId="77777777" w:rsidR="0031747A" w:rsidRDefault="0031747A">
      <w:pPr>
        <w:ind w:left="0" w:firstLine="0"/>
      </w:pPr>
    </w:p>
    <w:p w14:paraId="0E17290D" w14:textId="77777777" w:rsidR="0031747A" w:rsidRDefault="0031747A">
      <w:pPr>
        <w:ind w:left="0" w:firstLine="0"/>
      </w:pPr>
    </w:p>
    <w:p w14:paraId="298E9444" w14:textId="77777777" w:rsidR="0031747A" w:rsidRDefault="00CC084A">
      <w:pPr>
        <w:pStyle w:val="Ttulo2"/>
        <w:keepNext w:val="0"/>
        <w:widowControl w:val="0"/>
        <w:spacing w:before="120"/>
        <w:ind w:left="720" w:firstLine="0"/>
        <w:jc w:val="left"/>
        <w:rPr>
          <w:color w:val="000000"/>
        </w:rPr>
      </w:pPr>
      <w:bookmarkStart w:id="20" w:name="_2xcytpi" w:colFirst="0" w:colLast="0"/>
      <w:bookmarkEnd w:id="20"/>
      <w:r>
        <w:rPr>
          <w:color w:val="000000"/>
        </w:rPr>
        <w:t>3.2 Funciones</w:t>
      </w:r>
    </w:p>
    <w:p w14:paraId="5DDAC58D" w14:textId="77777777" w:rsidR="0031747A" w:rsidRDefault="00CC084A">
      <w:r>
        <w:tab/>
      </w:r>
    </w:p>
    <w:p w14:paraId="2CD98BB0" w14:textId="77777777" w:rsidR="0031747A" w:rsidRDefault="00CC084A">
      <w:pPr>
        <w:ind w:left="720" w:firstLine="0"/>
      </w:pPr>
      <w:r>
        <w:t>En esta sección se describirán los requerimientos del sistema a detalle como se muestra en las siguientes tablas:</w:t>
      </w:r>
    </w:p>
    <w:p w14:paraId="30D0B422" w14:textId="77777777" w:rsidR="0031747A" w:rsidRDefault="0031747A"/>
    <w:tbl>
      <w:tblPr>
        <w:tblStyle w:val="a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4C8BE6E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19B43FB" w14:textId="77777777" w:rsidR="0031747A" w:rsidRDefault="00CC084A">
            <w:pPr>
              <w:ind w:left="0" w:firstLine="0"/>
            </w:pPr>
            <w:r>
              <w:t>Especificación de Requerimientos Funcionales del Administrador</w:t>
            </w:r>
          </w:p>
        </w:tc>
      </w:tr>
      <w:tr w:rsidR="0031747A" w14:paraId="4AB33A1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E25E2EB" w14:textId="77777777" w:rsidR="0031747A" w:rsidRDefault="00CC084A">
            <w:pPr>
              <w:ind w:left="0" w:firstLine="0"/>
            </w:pPr>
            <w:r>
              <w:t>Código</w:t>
            </w:r>
          </w:p>
        </w:tc>
        <w:tc>
          <w:tcPr>
            <w:tcW w:w="3827" w:type="dxa"/>
            <w:gridSpan w:val="2"/>
            <w:shd w:val="clear" w:color="auto" w:fill="D9D9D9"/>
          </w:tcPr>
          <w:p w14:paraId="7E7F11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BC6F50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DA8BB47" w14:textId="77777777">
        <w:tc>
          <w:tcPr>
            <w:cnfStyle w:val="001000000000" w:firstRow="0" w:lastRow="0" w:firstColumn="1" w:lastColumn="0" w:oddVBand="0" w:evenVBand="0" w:oddHBand="0" w:evenHBand="0" w:firstRowFirstColumn="0" w:firstRowLastColumn="0" w:lastRowFirstColumn="0" w:lastRowLastColumn="0"/>
            <w:tcW w:w="2972" w:type="dxa"/>
          </w:tcPr>
          <w:p w14:paraId="58C8DD92" w14:textId="77777777" w:rsidR="0031747A" w:rsidRDefault="00CC084A">
            <w:pPr>
              <w:ind w:left="0" w:firstLine="0"/>
            </w:pPr>
            <w:r>
              <w:rPr>
                <w:b w:val="0"/>
              </w:rPr>
              <w:t>RFRP-001</w:t>
            </w:r>
          </w:p>
        </w:tc>
        <w:tc>
          <w:tcPr>
            <w:tcW w:w="3827" w:type="dxa"/>
            <w:gridSpan w:val="2"/>
          </w:tcPr>
          <w:p w14:paraId="2CE91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terapeuta</w:t>
            </w:r>
          </w:p>
        </w:tc>
        <w:tc>
          <w:tcPr>
            <w:tcW w:w="2552" w:type="dxa"/>
          </w:tcPr>
          <w:p w14:paraId="05969A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1B5C19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D2582CF" w14:textId="77777777" w:rsidR="0031747A" w:rsidRDefault="00CC084A">
            <w:pPr>
              <w:ind w:left="0" w:firstLine="0"/>
            </w:pPr>
            <w:r>
              <w:t>Descripción</w:t>
            </w:r>
          </w:p>
        </w:tc>
        <w:tc>
          <w:tcPr>
            <w:tcW w:w="6379" w:type="dxa"/>
            <w:gridSpan w:val="3"/>
            <w:shd w:val="clear" w:color="auto" w:fill="D9D9D9"/>
          </w:tcPr>
          <w:p w14:paraId="33182E5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usuario administrador podrá agregar un terapeuta con los datos de entrada y enviarlos a la base de datos. </w:t>
            </w:r>
          </w:p>
        </w:tc>
      </w:tr>
      <w:tr w:rsidR="0031747A" w14:paraId="42BFA609" w14:textId="77777777">
        <w:tc>
          <w:tcPr>
            <w:cnfStyle w:val="001000000000" w:firstRow="0" w:lastRow="0" w:firstColumn="1" w:lastColumn="0" w:oddVBand="0" w:evenVBand="0" w:oddHBand="0" w:evenHBand="0" w:firstRowFirstColumn="0" w:firstRowLastColumn="0" w:lastRowFirstColumn="0" w:lastRowLastColumn="0"/>
            <w:tcW w:w="2972" w:type="dxa"/>
          </w:tcPr>
          <w:p w14:paraId="74D010AC" w14:textId="77777777" w:rsidR="0031747A" w:rsidRDefault="00CC084A">
            <w:pPr>
              <w:ind w:left="0" w:firstLine="0"/>
            </w:pPr>
            <w:r>
              <w:t>Entradas</w:t>
            </w:r>
          </w:p>
        </w:tc>
        <w:tc>
          <w:tcPr>
            <w:tcW w:w="1701" w:type="dxa"/>
          </w:tcPr>
          <w:p w14:paraId="6D1C82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9C2B2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D4CB4C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19F877C" w14:textId="77777777" w:rsidTr="0031747A">
        <w:trPr>
          <w:cnfStyle w:val="000000100000" w:firstRow="0" w:lastRow="0" w:firstColumn="0" w:lastColumn="0" w:oddVBand="0" w:evenVBand="0" w:oddHBand="1" w:evenHBand="0" w:firstRowFirstColumn="0" w:firstRowLastColumn="0" w:lastRowFirstColumn="0" w:lastRowLastColumn="0"/>
          <w:trHeight w:val="4175"/>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D517126" w14:textId="77777777" w:rsidR="0031747A" w:rsidRDefault="00CC084A">
            <w:pPr>
              <w:ind w:left="0" w:firstLine="0"/>
              <w:jc w:val="left"/>
            </w:pPr>
            <w:r>
              <w:rPr>
                <w:b w:val="0"/>
              </w:rPr>
              <w:t>-Apellido paterno (et)</w:t>
            </w:r>
          </w:p>
          <w:p w14:paraId="486E9C64" w14:textId="77777777" w:rsidR="0031747A" w:rsidRDefault="00CC084A">
            <w:pPr>
              <w:ind w:left="0" w:firstLine="0"/>
              <w:jc w:val="left"/>
            </w:pPr>
            <w:r>
              <w:rPr>
                <w:b w:val="0"/>
              </w:rPr>
              <w:t>-Apellido materno (et)</w:t>
            </w:r>
          </w:p>
          <w:p w14:paraId="56727D25" w14:textId="77777777" w:rsidR="0031747A" w:rsidRDefault="00CC084A">
            <w:pPr>
              <w:ind w:left="0" w:firstLine="0"/>
              <w:jc w:val="left"/>
            </w:pPr>
            <w:r>
              <w:rPr>
                <w:b w:val="0"/>
              </w:rPr>
              <w:t>-Nombre (et)</w:t>
            </w:r>
          </w:p>
          <w:p w14:paraId="0137E5F6" w14:textId="77777777" w:rsidR="0031747A" w:rsidRDefault="00CC084A">
            <w:pPr>
              <w:ind w:left="0" w:firstLine="0"/>
              <w:jc w:val="left"/>
            </w:pPr>
            <w:r>
              <w:rPr>
                <w:b w:val="0"/>
              </w:rPr>
              <w:t>-Género (</w:t>
            </w:r>
            <w:proofErr w:type="spellStart"/>
            <w:r>
              <w:rPr>
                <w:b w:val="0"/>
              </w:rPr>
              <w:t>chkb</w:t>
            </w:r>
            <w:proofErr w:type="spellEnd"/>
            <w:r>
              <w:rPr>
                <w:b w:val="0"/>
              </w:rPr>
              <w:t>)</w:t>
            </w:r>
          </w:p>
          <w:p w14:paraId="587DC8F6"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6C9360DA" w14:textId="77777777" w:rsidR="0031747A" w:rsidRDefault="00CC084A">
            <w:pPr>
              <w:ind w:left="0" w:firstLine="0"/>
              <w:jc w:val="left"/>
            </w:pPr>
            <w:r>
              <w:t>-</w:t>
            </w:r>
            <w:r>
              <w:rPr>
                <w:b w:val="0"/>
              </w:rPr>
              <w:t>Nacionalidad (et)</w:t>
            </w:r>
          </w:p>
          <w:p w14:paraId="6CF78E8B" w14:textId="77777777" w:rsidR="0031747A" w:rsidRDefault="00CC084A">
            <w:pPr>
              <w:ind w:left="0" w:firstLine="0"/>
              <w:jc w:val="left"/>
            </w:pPr>
            <w:r>
              <w:rPr>
                <w:b w:val="0"/>
              </w:rPr>
              <w:t>-Estado (</w:t>
            </w:r>
            <w:proofErr w:type="spellStart"/>
            <w:r>
              <w:rPr>
                <w:b w:val="0"/>
              </w:rPr>
              <w:t>cb</w:t>
            </w:r>
            <w:proofErr w:type="spellEnd"/>
            <w:r>
              <w:rPr>
                <w:b w:val="0"/>
              </w:rPr>
              <w:t>)</w:t>
            </w:r>
          </w:p>
          <w:p w14:paraId="7024545E" w14:textId="77777777" w:rsidR="0031747A" w:rsidRDefault="00CC084A">
            <w:pPr>
              <w:ind w:left="0" w:firstLine="0"/>
              <w:jc w:val="left"/>
            </w:pPr>
            <w:r>
              <w:rPr>
                <w:b w:val="0"/>
              </w:rPr>
              <w:t>-Municipio (</w:t>
            </w:r>
            <w:proofErr w:type="spellStart"/>
            <w:r>
              <w:rPr>
                <w:b w:val="0"/>
              </w:rPr>
              <w:t>cb</w:t>
            </w:r>
            <w:proofErr w:type="spellEnd"/>
            <w:r>
              <w:rPr>
                <w:b w:val="0"/>
              </w:rPr>
              <w:t>)</w:t>
            </w:r>
          </w:p>
          <w:p w14:paraId="3CC58D50" w14:textId="77777777" w:rsidR="0031747A" w:rsidRDefault="00CC084A">
            <w:pPr>
              <w:ind w:left="0" w:firstLine="0"/>
              <w:jc w:val="left"/>
            </w:pPr>
            <w:r>
              <w:rPr>
                <w:b w:val="0"/>
              </w:rPr>
              <w:t>-Localidad (et)</w:t>
            </w:r>
          </w:p>
          <w:p w14:paraId="01CB16F3" w14:textId="77777777" w:rsidR="0031747A" w:rsidRDefault="00CC084A">
            <w:pPr>
              <w:ind w:left="0" w:firstLine="0"/>
              <w:jc w:val="left"/>
            </w:pPr>
            <w:r>
              <w:rPr>
                <w:b w:val="0"/>
              </w:rPr>
              <w:t>-Calle y numero (et)</w:t>
            </w:r>
          </w:p>
          <w:p w14:paraId="673C166E" w14:textId="77777777" w:rsidR="0031747A" w:rsidRDefault="00CC084A">
            <w:pPr>
              <w:ind w:left="0" w:firstLine="0"/>
              <w:jc w:val="left"/>
            </w:pPr>
            <w:r>
              <w:rPr>
                <w:b w:val="0"/>
              </w:rPr>
              <w:t>-Código postal (et)</w:t>
            </w:r>
          </w:p>
          <w:p w14:paraId="073575F9" w14:textId="77777777" w:rsidR="0031747A" w:rsidRDefault="00CC084A">
            <w:pPr>
              <w:ind w:left="0" w:firstLine="0"/>
              <w:jc w:val="left"/>
            </w:pPr>
            <w:r>
              <w:rPr>
                <w:b w:val="0"/>
              </w:rPr>
              <w:t>-Número de contacto (et)</w:t>
            </w:r>
          </w:p>
          <w:p w14:paraId="28FB8D2D" w14:textId="77777777" w:rsidR="0031747A" w:rsidRDefault="00CC084A">
            <w:pPr>
              <w:ind w:left="0" w:firstLine="0"/>
              <w:jc w:val="left"/>
            </w:pPr>
            <w:r>
              <w:rPr>
                <w:b w:val="0"/>
              </w:rPr>
              <w:t>-Correo electrónico (et)</w:t>
            </w:r>
          </w:p>
          <w:p w14:paraId="5563C845" w14:textId="77777777" w:rsidR="0031747A" w:rsidRDefault="00CC084A">
            <w:pPr>
              <w:ind w:left="0" w:firstLine="0"/>
              <w:jc w:val="left"/>
            </w:pPr>
            <w:r>
              <w:rPr>
                <w:b w:val="0"/>
              </w:rPr>
              <w:t>-Nombre usuario (et)</w:t>
            </w:r>
          </w:p>
          <w:p w14:paraId="7006DF7F" w14:textId="77777777" w:rsidR="0031747A" w:rsidRDefault="00CC084A">
            <w:pPr>
              <w:ind w:left="0" w:firstLine="0"/>
              <w:jc w:val="left"/>
            </w:pPr>
            <w:r>
              <w:rPr>
                <w:b w:val="0"/>
              </w:rPr>
              <w:t>-Contraseña (et)</w:t>
            </w:r>
          </w:p>
        </w:tc>
        <w:tc>
          <w:tcPr>
            <w:tcW w:w="1701" w:type="dxa"/>
            <w:shd w:val="clear" w:color="auto" w:fill="D9D9D9"/>
          </w:tcPr>
          <w:p w14:paraId="52B9029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El usuario administrador </w:t>
            </w:r>
          </w:p>
        </w:tc>
        <w:tc>
          <w:tcPr>
            <w:tcW w:w="2126" w:type="dxa"/>
            <w:shd w:val="clear" w:color="auto" w:fill="D9D9D9"/>
          </w:tcPr>
          <w:p w14:paraId="1EA4899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terapeuta.</w:t>
            </w:r>
          </w:p>
        </w:tc>
        <w:tc>
          <w:tcPr>
            <w:tcW w:w="2552" w:type="dxa"/>
            <w:shd w:val="clear" w:color="auto" w:fill="D9D9D9"/>
          </w:tcPr>
          <w:p w14:paraId="293E09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4C07985B" w14:textId="24FF8804"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terapeutas que no cuenten con los datos completos de manera correcta.</w:t>
            </w:r>
          </w:p>
          <w:p w14:paraId="5A6CC3F5"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19A6733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deberán de coincidir.</w:t>
            </w:r>
          </w:p>
        </w:tc>
      </w:tr>
      <w:tr w:rsidR="0031747A" w14:paraId="1B76DE2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001D6CDA" w14:textId="77777777" w:rsidR="0031747A" w:rsidRDefault="00CC084A">
            <w:pPr>
              <w:ind w:left="0" w:firstLine="0"/>
            </w:pPr>
            <w:r>
              <w:t>Proceso</w:t>
            </w:r>
          </w:p>
        </w:tc>
        <w:tc>
          <w:tcPr>
            <w:tcW w:w="6379" w:type="dxa"/>
            <w:gridSpan w:val="3"/>
          </w:tcPr>
          <w:p w14:paraId="03E5A1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terapeutas a la base de datos.</w:t>
            </w:r>
          </w:p>
        </w:tc>
      </w:tr>
    </w:tbl>
    <w:p w14:paraId="3A348020" w14:textId="77777777" w:rsidR="0031747A" w:rsidRDefault="0031747A">
      <w:pPr>
        <w:ind w:left="0" w:firstLine="0"/>
      </w:pPr>
    </w:p>
    <w:p w14:paraId="0B242102" w14:textId="12D178AF" w:rsidR="0031747A" w:rsidRDefault="0031747A">
      <w:pPr>
        <w:ind w:left="0" w:firstLine="0"/>
      </w:pPr>
    </w:p>
    <w:p w14:paraId="090F8D12" w14:textId="34A3A78F" w:rsidR="001433C5" w:rsidRDefault="001433C5">
      <w:pPr>
        <w:ind w:left="0" w:firstLine="0"/>
      </w:pPr>
    </w:p>
    <w:p w14:paraId="055FDF63" w14:textId="4A09828D" w:rsidR="001433C5" w:rsidRDefault="001433C5">
      <w:pPr>
        <w:ind w:left="0" w:firstLine="0"/>
      </w:pPr>
    </w:p>
    <w:p w14:paraId="69E22DCB" w14:textId="2503A508" w:rsidR="001433C5" w:rsidRDefault="001433C5">
      <w:pPr>
        <w:ind w:left="0" w:firstLine="0"/>
      </w:pPr>
    </w:p>
    <w:p w14:paraId="3C6975F8" w14:textId="77777777" w:rsidR="001433C5" w:rsidRDefault="001433C5">
      <w:pPr>
        <w:ind w:left="0" w:firstLine="0"/>
      </w:pPr>
    </w:p>
    <w:p w14:paraId="04130F90" w14:textId="77777777" w:rsidR="0031747A" w:rsidRDefault="0031747A">
      <w:pPr>
        <w:ind w:left="0" w:firstLine="0"/>
      </w:pPr>
    </w:p>
    <w:p w14:paraId="6A48C5E0" w14:textId="77777777" w:rsidR="0031747A" w:rsidRDefault="0031747A">
      <w:pPr>
        <w:ind w:left="0" w:firstLine="0"/>
      </w:pPr>
    </w:p>
    <w:p w14:paraId="04DC15EB" w14:textId="77777777" w:rsidR="0031747A" w:rsidRDefault="0031747A">
      <w:pPr>
        <w:ind w:left="0" w:firstLine="0"/>
      </w:pPr>
    </w:p>
    <w:p w14:paraId="0A418F4C" w14:textId="77777777" w:rsidR="0031747A" w:rsidRDefault="0031747A">
      <w:pPr>
        <w:ind w:left="0" w:firstLine="0"/>
      </w:pPr>
    </w:p>
    <w:tbl>
      <w:tblPr>
        <w:tblStyle w:val="a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C1896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0230F8F" w14:textId="77777777" w:rsidR="0031747A" w:rsidRDefault="00CC084A">
            <w:pPr>
              <w:ind w:left="0" w:firstLine="0"/>
            </w:pPr>
            <w:r>
              <w:lastRenderedPageBreak/>
              <w:t xml:space="preserve">Especificación de Requerimientos Funcionales del Administrador </w:t>
            </w:r>
          </w:p>
        </w:tc>
      </w:tr>
      <w:tr w:rsidR="0031747A" w14:paraId="1F51878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47E82A" w14:textId="77777777" w:rsidR="0031747A" w:rsidRDefault="00CC084A">
            <w:pPr>
              <w:ind w:left="0" w:firstLine="0"/>
            </w:pPr>
            <w:r>
              <w:t>Código</w:t>
            </w:r>
          </w:p>
        </w:tc>
        <w:tc>
          <w:tcPr>
            <w:tcW w:w="3827" w:type="dxa"/>
            <w:gridSpan w:val="2"/>
            <w:shd w:val="clear" w:color="auto" w:fill="D9D9D9"/>
          </w:tcPr>
          <w:p w14:paraId="4FA27C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79BCE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C56A01F" w14:textId="77777777">
        <w:tc>
          <w:tcPr>
            <w:cnfStyle w:val="001000000000" w:firstRow="0" w:lastRow="0" w:firstColumn="1" w:lastColumn="0" w:oddVBand="0" w:evenVBand="0" w:oddHBand="0" w:evenHBand="0" w:firstRowFirstColumn="0" w:firstRowLastColumn="0" w:lastRowFirstColumn="0" w:lastRowLastColumn="0"/>
            <w:tcW w:w="2972" w:type="dxa"/>
          </w:tcPr>
          <w:p w14:paraId="15C9AFAC" w14:textId="77777777" w:rsidR="0031747A" w:rsidRDefault="00CC084A">
            <w:pPr>
              <w:ind w:left="0" w:firstLine="0"/>
            </w:pPr>
            <w:r>
              <w:rPr>
                <w:b w:val="0"/>
              </w:rPr>
              <w:t>RFRP-002</w:t>
            </w:r>
          </w:p>
        </w:tc>
        <w:tc>
          <w:tcPr>
            <w:tcW w:w="3827" w:type="dxa"/>
            <w:gridSpan w:val="2"/>
          </w:tcPr>
          <w:p w14:paraId="75651A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terapeutas registrados.</w:t>
            </w:r>
          </w:p>
        </w:tc>
        <w:tc>
          <w:tcPr>
            <w:tcW w:w="2552" w:type="dxa"/>
          </w:tcPr>
          <w:p w14:paraId="42BA338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F5AED7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249B14F" w14:textId="77777777" w:rsidR="0031747A" w:rsidRDefault="00CC084A">
            <w:pPr>
              <w:ind w:left="0" w:firstLine="0"/>
            </w:pPr>
            <w:r>
              <w:t>Descripción</w:t>
            </w:r>
          </w:p>
        </w:tc>
        <w:tc>
          <w:tcPr>
            <w:tcW w:w="6379" w:type="dxa"/>
            <w:gridSpan w:val="3"/>
            <w:shd w:val="clear" w:color="auto" w:fill="D9D9D9"/>
          </w:tcPr>
          <w:p w14:paraId="0023F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administrador visualizar los terapeutas registrados en la base de datos. Se generará una tabla en la que se mostrarán los datos más relevantes de los terapeutas (Datos de entrada).</w:t>
            </w:r>
          </w:p>
        </w:tc>
      </w:tr>
      <w:tr w:rsidR="0031747A" w14:paraId="4BA65C4C" w14:textId="77777777">
        <w:tc>
          <w:tcPr>
            <w:cnfStyle w:val="001000000000" w:firstRow="0" w:lastRow="0" w:firstColumn="1" w:lastColumn="0" w:oddVBand="0" w:evenVBand="0" w:oddHBand="0" w:evenHBand="0" w:firstRowFirstColumn="0" w:firstRowLastColumn="0" w:lastRowFirstColumn="0" w:lastRowLastColumn="0"/>
            <w:tcW w:w="2972" w:type="dxa"/>
          </w:tcPr>
          <w:p w14:paraId="5E549C29" w14:textId="77777777" w:rsidR="0031747A" w:rsidRDefault="00CC084A">
            <w:pPr>
              <w:ind w:left="0" w:firstLine="0"/>
            </w:pPr>
            <w:r>
              <w:t>Entradas</w:t>
            </w:r>
          </w:p>
        </w:tc>
        <w:tc>
          <w:tcPr>
            <w:tcW w:w="1701" w:type="dxa"/>
          </w:tcPr>
          <w:p w14:paraId="6EF7C67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3285501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F5F720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4AA3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82F9CB6" w14:textId="77777777" w:rsidR="0031747A" w:rsidRDefault="00CC084A">
            <w:pPr>
              <w:ind w:left="0" w:firstLine="0"/>
              <w:jc w:val="left"/>
            </w:pPr>
            <w:r>
              <w:rPr>
                <w:b w:val="0"/>
              </w:rPr>
              <w:t>Nombre de usuario</w:t>
            </w:r>
          </w:p>
          <w:p w14:paraId="659BC86F" w14:textId="77777777" w:rsidR="0031747A" w:rsidRDefault="00CC084A">
            <w:pPr>
              <w:ind w:left="0" w:firstLine="0"/>
              <w:jc w:val="left"/>
            </w:pPr>
            <w:r>
              <w:rPr>
                <w:b w:val="0"/>
              </w:rPr>
              <w:t xml:space="preserve">Nombre </w:t>
            </w:r>
          </w:p>
          <w:p w14:paraId="24652DC2" w14:textId="77777777" w:rsidR="0031747A" w:rsidRDefault="00CC084A">
            <w:pPr>
              <w:ind w:left="0" w:firstLine="0"/>
              <w:jc w:val="left"/>
            </w:pPr>
            <w:r>
              <w:rPr>
                <w:b w:val="0"/>
              </w:rPr>
              <w:t xml:space="preserve">Apellidos </w:t>
            </w:r>
          </w:p>
          <w:p w14:paraId="58992060" w14:textId="77777777" w:rsidR="0031747A" w:rsidRDefault="00CC084A">
            <w:pPr>
              <w:ind w:left="0" w:firstLine="0"/>
              <w:jc w:val="left"/>
            </w:pPr>
            <w:r>
              <w:rPr>
                <w:b w:val="0"/>
              </w:rPr>
              <w:t xml:space="preserve">Edad </w:t>
            </w:r>
          </w:p>
          <w:p w14:paraId="057BE5DC" w14:textId="77777777" w:rsidR="0031747A" w:rsidRDefault="00CC084A">
            <w:pPr>
              <w:ind w:left="0" w:firstLine="0"/>
              <w:jc w:val="left"/>
            </w:pPr>
            <w:r>
              <w:rPr>
                <w:b w:val="0"/>
              </w:rPr>
              <w:t>Número de pacientes</w:t>
            </w:r>
          </w:p>
        </w:tc>
        <w:tc>
          <w:tcPr>
            <w:tcW w:w="1701" w:type="dxa"/>
            <w:shd w:val="clear" w:color="auto" w:fill="D9D9D9"/>
          </w:tcPr>
          <w:p w14:paraId="7D2DDA5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631F6A3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Tabla con los datos de entrada de los terapeutas</w:t>
            </w:r>
          </w:p>
        </w:tc>
        <w:tc>
          <w:tcPr>
            <w:tcW w:w="2552" w:type="dxa"/>
            <w:shd w:val="clear" w:color="auto" w:fill="D9D9D9"/>
          </w:tcPr>
          <w:p w14:paraId="473ABBF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7CCF016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181FAE6" w14:textId="77777777" w:rsidR="0031747A" w:rsidRDefault="00CC084A">
            <w:pPr>
              <w:ind w:left="0" w:firstLine="0"/>
            </w:pPr>
            <w:r>
              <w:t>Proceso</w:t>
            </w:r>
          </w:p>
        </w:tc>
        <w:tc>
          <w:tcPr>
            <w:tcW w:w="6379" w:type="dxa"/>
            <w:gridSpan w:val="3"/>
          </w:tcPr>
          <w:p w14:paraId="028329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terapeutas y listarlos en una tabla.</w:t>
            </w:r>
          </w:p>
        </w:tc>
      </w:tr>
    </w:tbl>
    <w:p w14:paraId="2C75C1C2" w14:textId="77777777" w:rsidR="0031747A" w:rsidRDefault="0031747A">
      <w:pPr>
        <w:ind w:left="0" w:firstLine="0"/>
      </w:pPr>
    </w:p>
    <w:tbl>
      <w:tblPr>
        <w:tblStyle w:val="a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997F6B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C970B44" w14:textId="77777777" w:rsidR="0031747A" w:rsidRDefault="00CC084A">
            <w:pPr>
              <w:ind w:left="0" w:firstLine="0"/>
            </w:pPr>
            <w:r>
              <w:t>Especificación de Requerimientos Funcionales del Administrador</w:t>
            </w:r>
          </w:p>
        </w:tc>
      </w:tr>
      <w:tr w:rsidR="0031747A" w14:paraId="2077DC9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5E16BA1" w14:textId="77777777" w:rsidR="0031747A" w:rsidRDefault="00CC084A">
            <w:pPr>
              <w:ind w:left="0" w:firstLine="0"/>
            </w:pPr>
            <w:r>
              <w:t>Código</w:t>
            </w:r>
          </w:p>
        </w:tc>
        <w:tc>
          <w:tcPr>
            <w:tcW w:w="3827" w:type="dxa"/>
            <w:gridSpan w:val="2"/>
            <w:shd w:val="clear" w:color="auto" w:fill="D9D9D9"/>
          </w:tcPr>
          <w:p w14:paraId="53EAD77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358606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F3BD97" w14:textId="77777777">
        <w:tc>
          <w:tcPr>
            <w:cnfStyle w:val="001000000000" w:firstRow="0" w:lastRow="0" w:firstColumn="1" w:lastColumn="0" w:oddVBand="0" w:evenVBand="0" w:oddHBand="0" w:evenHBand="0" w:firstRowFirstColumn="0" w:firstRowLastColumn="0" w:lastRowFirstColumn="0" w:lastRowLastColumn="0"/>
            <w:tcW w:w="2972" w:type="dxa"/>
          </w:tcPr>
          <w:p w14:paraId="3155452C" w14:textId="77777777" w:rsidR="0031747A" w:rsidRDefault="00CC084A">
            <w:pPr>
              <w:ind w:left="0" w:firstLine="0"/>
            </w:pPr>
            <w:r>
              <w:rPr>
                <w:b w:val="0"/>
              </w:rPr>
              <w:t>RFRP-003</w:t>
            </w:r>
          </w:p>
        </w:tc>
        <w:tc>
          <w:tcPr>
            <w:tcW w:w="3827" w:type="dxa"/>
            <w:gridSpan w:val="2"/>
          </w:tcPr>
          <w:p w14:paraId="2F4B800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Terapeutas.</w:t>
            </w:r>
          </w:p>
        </w:tc>
        <w:tc>
          <w:tcPr>
            <w:tcW w:w="2552" w:type="dxa"/>
          </w:tcPr>
          <w:p w14:paraId="7E7C4F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21F971E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EBD0A37" w14:textId="77777777" w:rsidR="0031747A" w:rsidRDefault="00CC084A">
            <w:pPr>
              <w:ind w:left="0" w:firstLine="0"/>
            </w:pPr>
            <w:r>
              <w:t>Descripción</w:t>
            </w:r>
          </w:p>
        </w:tc>
        <w:tc>
          <w:tcPr>
            <w:tcW w:w="6379" w:type="dxa"/>
            <w:gridSpan w:val="3"/>
            <w:shd w:val="clear" w:color="auto" w:fill="D9D9D9"/>
          </w:tcPr>
          <w:p w14:paraId="353DE1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terapeuta, así como los reportes de las sesiones en las que ha participado. </w:t>
            </w:r>
          </w:p>
        </w:tc>
      </w:tr>
      <w:tr w:rsidR="0031747A" w14:paraId="50F5483A" w14:textId="77777777">
        <w:tc>
          <w:tcPr>
            <w:cnfStyle w:val="001000000000" w:firstRow="0" w:lastRow="0" w:firstColumn="1" w:lastColumn="0" w:oddVBand="0" w:evenVBand="0" w:oddHBand="0" w:evenHBand="0" w:firstRowFirstColumn="0" w:firstRowLastColumn="0" w:lastRowFirstColumn="0" w:lastRowLastColumn="0"/>
            <w:tcW w:w="2972" w:type="dxa"/>
          </w:tcPr>
          <w:p w14:paraId="7992D14D" w14:textId="77777777" w:rsidR="0031747A" w:rsidRDefault="00CC084A">
            <w:pPr>
              <w:ind w:left="0" w:firstLine="0"/>
            </w:pPr>
            <w:r>
              <w:t>Entradas</w:t>
            </w:r>
          </w:p>
        </w:tc>
        <w:tc>
          <w:tcPr>
            <w:tcW w:w="1701" w:type="dxa"/>
          </w:tcPr>
          <w:p w14:paraId="10746DE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DA85B2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1EBCEDA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F0C17A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CE0B3E2" w14:textId="77777777" w:rsidR="0031747A" w:rsidRDefault="00CC084A">
            <w:pPr>
              <w:ind w:left="0" w:firstLine="0"/>
              <w:jc w:val="left"/>
            </w:pPr>
            <w:r>
              <w:rPr>
                <w:b w:val="0"/>
              </w:rPr>
              <w:t>Datos de entrada del requerimiento RFRP-001</w:t>
            </w:r>
          </w:p>
          <w:p w14:paraId="0361C4A4" w14:textId="77777777" w:rsidR="0031747A" w:rsidRDefault="0031747A">
            <w:pPr>
              <w:ind w:left="0" w:firstLine="0"/>
              <w:jc w:val="left"/>
            </w:pPr>
          </w:p>
          <w:p w14:paraId="58C16B78" w14:textId="77777777" w:rsidR="0031747A" w:rsidRDefault="00CC084A">
            <w:pPr>
              <w:ind w:left="0" w:firstLine="0"/>
              <w:jc w:val="left"/>
            </w:pPr>
            <w:r>
              <w:rPr>
                <w:b w:val="0"/>
              </w:rPr>
              <w:t>Datos de entrada del requerimiento RFS-008</w:t>
            </w:r>
          </w:p>
          <w:p w14:paraId="0F44B4A9" w14:textId="77777777" w:rsidR="0031747A" w:rsidRDefault="0031747A">
            <w:pPr>
              <w:ind w:left="0" w:firstLine="0"/>
              <w:jc w:val="left"/>
            </w:pPr>
          </w:p>
          <w:p w14:paraId="59D3779B" w14:textId="77777777" w:rsidR="0031747A" w:rsidRDefault="0031747A">
            <w:pPr>
              <w:ind w:left="0" w:firstLine="0"/>
              <w:jc w:val="left"/>
            </w:pPr>
          </w:p>
          <w:p w14:paraId="20A068B3" w14:textId="77777777" w:rsidR="0031747A" w:rsidRDefault="0031747A">
            <w:pPr>
              <w:ind w:left="0" w:firstLine="0"/>
              <w:jc w:val="left"/>
            </w:pPr>
          </w:p>
        </w:tc>
        <w:tc>
          <w:tcPr>
            <w:tcW w:w="1701" w:type="dxa"/>
            <w:shd w:val="clear" w:color="auto" w:fill="D9D9D9"/>
          </w:tcPr>
          <w:p w14:paraId="44DD6A6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D46CC6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terapeuta y lista de reportes en los que ha participado.</w:t>
            </w:r>
          </w:p>
        </w:tc>
        <w:tc>
          <w:tcPr>
            <w:tcW w:w="2552" w:type="dxa"/>
            <w:shd w:val="clear" w:color="auto" w:fill="D9D9D9"/>
          </w:tcPr>
          <w:p w14:paraId="201D4C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terapeuta registrado.</w:t>
            </w:r>
          </w:p>
        </w:tc>
      </w:tr>
      <w:tr w:rsidR="0031747A" w14:paraId="27B10C8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F32227" w14:textId="77777777" w:rsidR="0031747A" w:rsidRDefault="00CC084A">
            <w:pPr>
              <w:ind w:left="0" w:firstLine="0"/>
            </w:pPr>
            <w:r>
              <w:t>Proceso</w:t>
            </w:r>
          </w:p>
        </w:tc>
        <w:tc>
          <w:tcPr>
            <w:tcW w:w="6379" w:type="dxa"/>
            <w:gridSpan w:val="3"/>
          </w:tcPr>
          <w:p w14:paraId="6372018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terapeuta en específico y listar reportes en los que ha participado.</w:t>
            </w:r>
          </w:p>
        </w:tc>
      </w:tr>
    </w:tbl>
    <w:p w14:paraId="4E398BC0" w14:textId="77777777" w:rsidR="0031747A" w:rsidRDefault="0031747A">
      <w:pPr>
        <w:ind w:left="0" w:firstLine="0"/>
      </w:pPr>
    </w:p>
    <w:p w14:paraId="10B32B41" w14:textId="77777777" w:rsidR="0031747A" w:rsidRDefault="0031747A">
      <w:pPr>
        <w:ind w:left="0" w:firstLine="0"/>
      </w:pPr>
    </w:p>
    <w:p w14:paraId="448F22AC" w14:textId="77777777" w:rsidR="0031747A" w:rsidRDefault="0031747A">
      <w:pPr>
        <w:ind w:left="0" w:firstLine="0"/>
      </w:pPr>
    </w:p>
    <w:p w14:paraId="4231F3F4" w14:textId="77777777" w:rsidR="0031747A" w:rsidRDefault="0031747A">
      <w:pPr>
        <w:ind w:left="0" w:firstLine="0"/>
      </w:pPr>
    </w:p>
    <w:p w14:paraId="1168BED2" w14:textId="77777777" w:rsidR="0031747A" w:rsidRDefault="0031747A">
      <w:pPr>
        <w:ind w:left="0" w:firstLine="0"/>
      </w:pPr>
    </w:p>
    <w:p w14:paraId="7A6D3655" w14:textId="77777777" w:rsidR="0031747A" w:rsidRDefault="0031747A">
      <w:pPr>
        <w:ind w:left="0" w:firstLine="0"/>
      </w:pPr>
    </w:p>
    <w:p w14:paraId="4ACA55FC" w14:textId="77777777" w:rsidR="0031747A" w:rsidRDefault="0031747A">
      <w:pPr>
        <w:ind w:left="0" w:firstLine="0"/>
      </w:pPr>
    </w:p>
    <w:p w14:paraId="4F518F2B" w14:textId="77777777" w:rsidR="0031747A" w:rsidRDefault="0031747A">
      <w:pPr>
        <w:ind w:left="0" w:firstLine="0"/>
      </w:pPr>
    </w:p>
    <w:p w14:paraId="06EE50AC" w14:textId="77777777" w:rsidR="0031747A" w:rsidRDefault="0031747A">
      <w:pPr>
        <w:ind w:left="0" w:firstLine="0"/>
      </w:pPr>
    </w:p>
    <w:tbl>
      <w:tblPr>
        <w:tblStyle w:val="aa"/>
        <w:tblW w:w="9344"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80"/>
        <w:gridCol w:w="1800"/>
        <w:gridCol w:w="2121"/>
        <w:gridCol w:w="2543"/>
      </w:tblGrid>
      <w:tr w:rsidR="0031747A" w14:paraId="3FE138F4"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4" w:type="dxa"/>
            <w:gridSpan w:val="4"/>
          </w:tcPr>
          <w:p w14:paraId="7F99871C" w14:textId="77777777" w:rsidR="0031747A" w:rsidRDefault="00CC084A">
            <w:pPr>
              <w:ind w:left="0" w:firstLine="0"/>
            </w:pPr>
            <w:r>
              <w:lastRenderedPageBreak/>
              <w:t xml:space="preserve">Especificación de Requerimientos Funcionales del Administrador </w:t>
            </w:r>
          </w:p>
        </w:tc>
      </w:tr>
      <w:tr w:rsidR="0031747A" w14:paraId="3BD7674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E52C52D" w14:textId="77777777" w:rsidR="0031747A" w:rsidRDefault="00CC084A">
            <w:pPr>
              <w:ind w:left="0" w:firstLine="0"/>
            </w:pPr>
            <w:r>
              <w:t>Código</w:t>
            </w:r>
          </w:p>
        </w:tc>
        <w:tc>
          <w:tcPr>
            <w:tcW w:w="3921" w:type="dxa"/>
            <w:gridSpan w:val="2"/>
            <w:shd w:val="clear" w:color="auto" w:fill="D9D9D9"/>
          </w:tcPr>
          <w:p w14:paraId="086335B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3" w:type="dxa"/>
            <w:shd w:val="clear" w:color="auto" w:fill="D9D9D9"/>
          </w:tcPr>
          <w:p w14:paraId="610FF2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7267CC" w14:textId="77777777">
        <w:tc>
          <w:tcPr>
            <w:cnfStyle w:val="001000000000" w:firstRow="0" w:lastRow="0" w:firstColumn="1" w:lastColumn="0" w:oddVBand="0" w:evenVBand="0" w:oddHBand="0" w:evenHBand="0" w:firstRowFirstColumn="0" w:firstRowLastColumn="0" w:lastRowFirstColumn="0" w:lastRowLastColumn="0"/>
            <w:tcW w:w="2880" w:type="dxa"/>
          </w:tcPr>
          <w:p w14:paraId="51A2DB66" w14:textId="77777777" w:rsidR="0031747A" w:rsidRDefault="00CC084A">
            <w:pPr>
              <w:ind w:left="0" w:firstLine="0"/>
            </w:pPr>
            <w:r>
              <w:rPr>
                <w:b w:val="0"/>
              </w:rPr>
              <w:t>RFRP-004</w:t>
            </w:r>
          </w:p>
        </w:tc>
        <w:tc>
          <w:tcPr>
            <w:tcW w:w="3921" w:type="dxa"/>
            <w:gridSpan w:val="2"/>
          </w:tcPr>
          <w:p w14:paraId="6FC7BD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terapeuta.</w:t>
            </w:r>
          </w:p>
        </w:tc>
        <w:tc>
          <w:tcPr>
            <w:tcW w:w="2543" w:type="dxa"/>
          </w:tcPr>
          <w:p w14:paraId="5CBDFBD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7BCA4B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63050C5F" w14:textId="77777777" w:rsidR="0031747A" w:rsidRDefault="00CC084A">
            <w:pPr>
              <w:ind w:left="0" w:firstLine="0"/>
            </w:pPr>
            <w:r>
              <w:t>Descripción</w:t>
            </w:r>
          </w:p>
        </w:tc>
        <w:tc>
          <w:tcPr>
            <w:tcW w:w="6464" w:type="dxa"/>
            <w:gridSpan w:val="3"/>
            <w:shd w:val="clear" w:color="auto" w:fill="D9D9D9"/>
          </w:tcPr>
          <w:p w14:paraId="53B87D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le permitirá al usuario administrador editar los datos de un terapeuta. Los datos actuales del terapeuta serán mostrados en su casilla correspondiente. </w:t>
            </w:r>
          </w:p>
        </w:tc>
      </w:tr>
      <w:tr w:rsidR="0031747A" w14:paraId="6AD64A61" w14:textId="77777777">
        <w:tc>
          <w:tcPr>
            <w:cnfStyle w:val="001000000000" w:firstRow="0" w:lastRow="0" w:firstColumn="1" w:lastColumn="0" w:oddVBand="0" w:evenVBand="0" w:oddHBand="0" w:evenHBand="0" w:firstRowFirstColumn="0" w:firstRowLastColumn="0" w:lastRowFirstColumn="0" w:lastRowLastColumn="0"/>
            <w:tcW w:w="2880" w:type="dxa"/>
          </w:tcPr>
          <w:p w14:paraId="4B07A6EB" w14:textId="77777777" w:rsidR="0031747A" w:rsidRDefault="00CC084A">
            <w:pPr>
              <w:ind w:left="0" w:firstLine="0"/>
            </w:pPr>
            <w:r>
              <w:t>Entradas</w:t>
            </w:r>
          </w:p>
        </w:tc>
        <w:tc>
          <w:tcPr>
            <w:tcW w:w="1800" w:type="dxa"/>
          </w:tcPr>
          <w:p w14:paraId="7F9B66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07ABC04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3" w:type="dxa"/>
          </w:tcPr>
          <w:p w14:paraId="62FBA4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32641E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0" w:type="dxa"/>
            <w:shd w:val="clear" w:color="auto" w:fill="D9D9D9"/>
          </w:tcPr>
          <w:p w14:paraId="39F06AFE" w14:textId="77777777" w:rsidR="0031747A" w:rsidRDefault="00CC084A">
            <w:pPr>
              <w:ind w:left="0" w:firstLine="0"/>
              <w:jc w:val="left"/>
            </w:pPr>
            <w:r>
              <w:rPr>
                <w:b w:val="0"/>
              </w:rPr>
              <w:t>Datos de entrada del requerimiento RFRP-001</w:t>
            </w:r>
          </w:p>
        </w:tc>
        <w:tc>
          <w:tcPr>
            <w:tcW w:w="1800" w:type="dxa"/>
            <w:shd w:val="clear" w:color="auto" w:fill="D9D9D9"/>
          </w:tcPr>
          <w:p w14:paraId="5745609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1B96BA2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43" w:type="dxa"/>
            <w:shd w:val="clear" w:color="auto" w:fill="D9D9D9"/>
          </w:tcPr>
          <w:p w14:paraId="006F257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2FDC0F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terapeutas que no cuenten con los datos completos de manera correcta.</w:t>
            </w:r>
          </w:p>
          <w:p w14:paraId="1BDFAE8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F3823B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deberá capturar su contraseña dos veces y deben de coincidir.</w:t>
            </w:r>
          </w:p>
          <w:p w14:paraId="57BF5B81"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2A2E9B7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80" w:type="dxa"/>
          </w:tcPr>
          <w:p w14:paraId="4DBAECD2" w14:textId="77777777" w:rsidR="0031747A" w:rsidRDefault="00CC084A">
            <w:pPr>
              <w:ind w:left="0" w:firstLine="0"/>
            </w:pPr>
            <w:r>
              <w:t>Proceso</w:t>
            </w:r>
          </w:p>
        </w:tc>
        <w:tc>
          <w:tcPr>
            <w:tcW w:w="6464" w:type="dxa"/>
            <w:gridSpan w:val="3"/>
          </w:tcPr>
          <w:p w14:paraId="171C0D1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terapeuta y actualizarlo en la base de datos.</w:t>
            </w:r>
          </w:p>
        </w:tc>
      </w:tr>
    </w:tbl>
    <w:p w14:paraId="590F3750" w14:textId="77777777" w:rsidR="0031747A" w:rsidRDefault="0031747A">
      <w:pPr>
        <w:ind w:left="0" w:firstLine="0"/>
      </w:pPr>
    </w:p>
    <w:p w14:paraId="37C9E768" w14:textId="77777777" w:rsidR="0031747A" w:rsidRDefault="0031747A">
      <w:pPr>
        <w:ind w:left="0" w:firstLine="0"/>
      </w:pPr>
    </w:p>
    <w:p w14:paraId="57BF5779" w14:textId="77777777" w:rsidR="0031747A" w:rsidRDefault="0031747A">
      <w:pPr>
        <w:ind w:left="0" w:firstLine="0"/>
      </w:pPr>
    </w:p>
    <w:p w14:paraId="628B9CDD" w14:textId="77777777" w:rsidR="0031747A" w:rsidRDefault="0031747A">
      <w:pPr>
        <w:ind w:left="0" w:firstLine="0"/>
      </w:pPr>
    </w:p>
    <w:p w14:paraId="210DB74F" w14:textId="77777777" w:rsidR="0031747A" w:rsidRDefault="0031747A">
      <w:pPr>
        <w:ind w:left="0" w:firstLine="0"/>
      </w:pPr>
    </w:p>
    <w:tbl>
      <w:tblPr>
        <w:tblStyle w:val="ab"/>
        <w:tblW w:w="9345"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850"/>
        <w:gridCol w:w="1830"/>
        <w:gridCol w:w="2121"/>
        <w:gridCol w:w="2544"/>
      </w:tblGrid>
      <w:tr w:rsidR="0031747A" w14:paraId="35FFEE02"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45" w:type="dxa"/>
            <w:gridSpan w:val="4"/>
          </w:tcPr>
          <w:p w14:paraId="263E1031" w14:textId="77777777" w:rsidR="0031747A" w:rsidRDefault="00CC084A">
            <w:pPr>
              <w:ind w:left="0" w:firstLine="0"/>
            </w:pPr>
            <w:r>
              <w:t xml:space="preserve">Especificación de Requerimientos Funcionales del Administrador </w:t>
            </w:r>
          </w:p>
        </w:tc>
      </w:tr>
      <w:tr w:rsidR="0031747A" w14:paraId="54E236E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365AA422" w14:textId="77777777" w:rsidR="0031747A" w:rsidRDefault="00CC084A">
            <w:pPr>
              <w:ind w:left="0" w:firstLine="0"/>
            </w:pPr>
            <w:r>
              <w:t>Código</w:t>
            </w:r>
          </w:p>
        </w:tc>
        <w:tc>
          <w:tcPr>
            <w:tcW w:w="3951" w:type="dxa"/>
            <w:gridSpan w:val="2"/>
            <w:shd w:val="clear" w:color="auto" w:fill="D9D9D9"/>
          </w:tcPr>
          <w:p w14:paraId="4E578B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44" w:type="dxa"/>
            <w:shd w:val="clear" w:color="auto" w:fill="D9D9D9"/>
          </w:tcPr>
          <w:p w14:paraId="0F874E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45EFD88" w14:textId="77777777">
        <w:tc>
          <w:tcPr>
            <w:cnfStyle w:val="001000000000" w:firstRow="0" w:lastRow="0" w:firstColumn="1" w:lastColumn="0" w:oddVBand="0" w:evenVBand="0" w:oddHBand="0" w:evenHBand="0" w:firstRowFirstColumn="0" w:firstRowLastColumn="0" w:lastRowFirstColumn="0" w:lastRowLastColumn="0"/>
            <w:tcW w:w="2850" w:type="dxa"/>
          </w:tcPr>
          <w:p w14:paraId="05617059" w14:textId="77777777" w:rsidR="0031747A" w:rsidRDefault="00CC084A">
            <w:pPr>
              <w:ind w:left="0" w:firstLine="0"/>
            </w:pPr>
            <w:r>
              <w:rPr>
                <w:b w:val="0"/>
              </w:rPr>
              <w:t>RFRP-005</w:t>
            </w:r>
          </w:p>
        </w:tc>
        <w:tc>
          <w:tcPr>
            <w:tcW w:w="3951" w:type="dxa"/>
            <w:gridSpan w:val="2"/>
          </w:tcPr>
          <w:p w14:paraId="061FC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Terapeutas.</w:t>
            </w:r>
          </w:p>
        </w:tc>
        <w:tc>
          <w:tcPr>
            <w:tcW w:w="2544" w:type="dxa"/>
          </w:tcPr>
          <w:p w14:paraId="0C66F20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EC542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2B313D33" w14:textId="77777777" w:rsidR="0031747A" w:rsidRDefault="00CC084A">
            <w:pPr>
              <w:ind w:left="0" w:firstLine="0"/>
            </w:pPr>
            <w:r>
              <w:t>Descripción</w:t>
            </w:r>
          </w:p>
        </w:tc>
        <w:tc>
          <w:tcPr>
            <w:tcW w:w="6495" w:type="dxa"/>
            <w:gridSpan w:val="3"/>
            <w:shd w:val="clear" w:color="auto" w:fill="D9D9D9"/>
          </w:tcPr>
          <w:p w14:paraId="1B058B7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permitirá eliminar los datos de un determinado terapeuta, pero antes se debe mostrar y confirmar un mensaje de alerta</w:t>
            </w:r>
            <w:ins w:id="21" w:author="MONICA FABIOLA PERALES TEJEDA" w:date="2021-03-10T04:17:00Z">
              <w:r>
                <w:t>.</w:t>
              </w:r>
            </w:ins>
            <w:r>
              <w:t xml:space="preserve"> </w:t>
            </w:r>
          </w:p>
        </w:tc>
      </w:tr>
      <w:tr w:rsidR="0031747A" w14:paraId="690B86F7" w14:textId="77777777">
        <w:tc>
          <w:tcPr>
            <w:cnfStyle w:val="001000000000" w:firstRow="0" w:lastRow="0" w:firstColumn="1" w:lastColumn="0" w:oddVBand="0" w:evenVBand="0" w:oddHBand="0" w:evenHBand="0" w:firstRowFirstColumn="0" w:firstRowLastColumn="0" w:lastRowFirstColumn="0" w:lastRowLastColumn="0"/>
            <w:tcW w:w="2850" w:type="dxa"/>
          </w:tcPr>
          <w:p w14:paraId="30A57C5A" w14:textId="77777777" w:rsidR="0031747A" w:rsidRDefault="00CC084A">
            <w:pPr>
              <w:ind w:left="0" w:firstLine="0"/>
            </w:pPr>
            <w:r>
              <w:t>Entradas</w:t>
            </w:r>
          </w:p>
        </w:tc>
        <w:tc>
          <w:tcPr>
            <w:tcW w:w="1830" w:type="dxa"/>
          </w:tcPr>
          <w:p w14:paraId="57A065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1" w:type="dxa"/>
          </w:tcPr>
          <w:p w14:paraId="3F4FCF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44" w:type="dxa"/>
          </w:tcPr>
          <w:p w14:paraId="73CBB5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55F87E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50" w:type="dxa"/>
            <w:shd w:val="clear" w:color="auto" w:fill="D9D9D9"/>
          </w:tcPr>
          <w:p w14:paraId="7A45A2CB" w14:textId="77777777" w:rsidR="0031747A" w:rsidRDefault="00CC084A">
            <w:pPr>
              <w:ind w:left="0" w:firstLine="0"/>
              <w:jc w:val="left"/>
            </w:pPr>
            <w:r>
              <w:rPr>
                <w:b w:val="0"/>
              </w:rPr>
              <w:t>Datos de un terapeuta</w:t>
            </w:r>
          </w:p>
          <w:p w14:paraId="5C83499E" w14:textId="77777777" w:rsidR="0031747A" w:rsidRDefault="0031747A">
            <w:pPr>
              <w:ind w:left="0" w:firstLine="0"/>
              <w:jc w:val="left"/>
            </w:pPr>
          </w:p>
        </w:tc>
        <w:tc>
          <w:tcPr>
            <w:tcW w:w="1830" w:type="dxa"/>
            <w:shd w:val="clear" w:color="auto" w:fill="D9D9D9"/>
          </w:tcPr>
          <w:p w14:paraId="33AC269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w:t>
            </w:r>
          </w:p>
        </w:tc>
        <w:tc>
          <w:tcPr>
            <w:tcW w:w="2121" w:type="dxa"/>
            <w:shd w:val="clear" w:color="auto" w:fill="D9D9D9"/>
          </w:tcPr>
          <w:p w14:paraId="6E52244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terapeuta.</w:t>
            </w:r>
          </w:p>
        </w:tc>
        <w:tc>
          <w:tcPr>
            <w:tcW w:w="2544" w:type="dxa"/>
            <w:shd w:val="clear" w:color="auto" w:fill="D9D9D9"/>
          </w:tcPr>
          <w:p w14:paraId="6047CB4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3D4E683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0401D942" w14:textId="243882ED"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Solo será un borrado lógico en el que no se </w:t>
            </w:r>
            <w:r w:rsidR="001433C5">
              <w:t>perderán los datos</w:t>
            </w:r>
            <w:r>
              <w:t>, aunque podrá ser un borrado físico si el administrador así lo decide.</w:t>
            </w:r>
          </w:p>
        </w:tc>
      </w:tr>
      <w:tr w:rsidR="0031747A" w14:paraId="03E92A8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850" w:type="dxa"/>
          </w:tcPr>
          <w:p w14:paraId="391750C6" w14:textId="77777777" w:rsidR="0031747A" w:rsidRDefault="00CC084A">
            <w:pPr>
              <w:ind w:left="0" w:firstLine="0"/>
            </w:pPr>
            <w:r>
              <w:t>Proceso</w:t>
            </w:r>
          </w:p>
        </w:tc>
        <w:tc>
          <w:tcPr>
            <w:tcW w:w="6495" w:type="dxa"/>
            <w:gridSpan w:val="3"/>
          </w:tcPr>
          <w:p w14:paraId="4E829D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terapeuta en la base de datos.</w:t>
            </w:r>
          </w:p>
        </w:tc>
      </w:tr>
    </w:tbl>
    <w:p w14:paraId="5D4AA813" w14:textId="77777777" w:rsidR="001433C5" w:rsidRDefault="001433C5">
      <w:pPr>
        <w:ind w:left="0" w:firstLine="0"/>
      </w:pPr>
    </w:p>
    <w:p w14:paraId="6EB445F0" w14:textId="77777777" w:rsidR="0031747A" w:rsidRDefault="0031747A"/>
    <w:tbl>
      <w:tblPr>
        <w:tblStyle w:val="a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D7AFC8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4EC04A5" w14:textId="77777777" w:rsidR="0031747A" w:rsidRDefault="00CC084A">
            <w:pPr>
              <w:ind w:left="0" w:firstLine="0"/>
            </w:pPr>
            <w:r>
              <w:t>Especificación de Requerimientos Funcionales del Terapeuta</w:t>
            </w:r>
          </w:p>
        </w:tc>
      </w:tr>
      <w:tr w:rsidR="0031747A" w14:paraId="0CA8EFA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23728BA" w14:textId="77777777" w:rsidR="0031747A" w:rsidRDefault="00CC084A">
            <w:pPr>
              <w:ind w:left="0" w:firstLine="0"/>
            </w:pPr>
            <w:r>
              <w:t>Código</w:t>
            </w:r>
          </w:p>
        </w:tc>
        <w:tc>
          <w:tcPr>
            <w:tcW w:w="3827" w:type="dxa"/>
            <w:gridSpan w:val="2"/>
            <w:shd w:val="clear" w:color="auto" w:fill="D9D9D9"/>
          </w:tcPr>
          <w:p w14:paraId="092245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2C9A41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BBDEDA" w14:textId="77777777">
        <w:tc>
          <w:tcPr>
            <w:cnfStyle w:val="001000000000" w:firstRow="0" w:lastRow="0" w:firstColumn="1" w:lastColumn="0" w:oddVBand="0" w:evenVBand="0" w:oddHBand="0" w:evenHBand="0" w:firstRowFirstColumn="0" w:firstRowLastColumn="0" w:lastRowFirstColumn="0" w:lastRowLastColumn="0"/>
            <w:tcW w:w="2972" w:type="dxa"/>
          </w:tcPr>
          <w:p w14:paraId="47FDD532" w14:textId="77777777" w:rsidR="0031747A" w:rsidRDefault="00CC084A">
            <w:pPr>
              <w:ind w:left="0" w:firstLine="0"/>
            </w:pPr>
            <w:r>
              <w:rPr>
                <w:b w:val="0"/>
              </w:rPr>
              <w:t>RFRP-006</w:t>
            </w:r>
          </w:p>
        </w:tc>
        <w:tc>
          <w:tcPr>
            <w:tcW w:w="3827" w:type="dxa"/>
            <w:gridSpan w:val="2"/>
          </w:tcPr>
          <w:p w14:paraId="6FE8CA9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tutor</w:t>
            </w:r>
          </w:p>
        </w:tc>
        <w:tc>
          <w:tcPr>
            <w:tcW w:w="2552" w:type="dxa"/>
          </w:tcPr>
          <w:p w14:paraId="50B152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0CFC991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B612E67" w14:textId="77777777" w:rsidR="0031747A" w:rsidRDefault="00CC084A">
            <w:pPr>
              <w:ind w:left="0" w:firstLine="0"/>
            </w:pPr>
            <w:r>
              <w:t>Descripción</w:t>
            </w:r>
          </w:p>
        </w:tc>
        <w:tc>
          <w:tcPr>
            <w:tcW w:w="6379" w:type="dxa"/>
            <w:gridSpan w:val="3"/>
            <w:shd w:val="clear" w:color="auto" w:fill="D9D9D9"/>
          </w:tcPr>
          <w:p w14:paraId="0A3E24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tutor con los datos de entrada y enviarlo a la base de datos. </w:t>
            </w:r>
          </w:p>
        </w:tc>
      </w:tr>
      <w:tr w:rsidR="0031747A" w14:paraId="14D82498" w14:textId="77777777">
        <w:tc>
          <w:tcPr>
            <w:cnfStyle w:val="001000000000" w:firstRow="0" w:lastRow="0" w:firstColumn="1" w:lastColumn="0" w:oddVBand="0" w:evenVBand="0" w:oddHBand="0" w:evenHBand="0" w:firstRowFirstColumn="0" w:firstRowLastColumn="0" w:lastRowFirstColumn="0" w:lastRowLastColumn="0"/>
            <w:tcW w:w="2972" w:type="dxa"/>
          </w:tcPr>
          <w:p w14:paraId="518A13C5" w14:textId="77777777" w:rsidR="0031747A" w:rsidRDefault="00CC084A">
            <w:pPr>
              <w:ind w:left="0" w:firstLine="0"/>
            </w:pPr>
            <w:r>
              <w:t>Entradas</w:t>
            </w:r>
          </w:p>
        </w:tc>
        <w:tc>
          <w:tcPr>
            <w:tcW w:w="1701" w:type="dxa"/>
          </w:tcPr>
          <w:p w14:paraId="3925558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4F7B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4C3B2A7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22CB7D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3009224" w14:textId="77777777" w:rsidR="0031747A" w:rsidRDefault="00CC084A">
            <w:pPr>
              <w:ind w:left="0" w:firstLine="0"/>
              <w:jc w:val="left"/>
            </w:pPr>
            <w:r>
              <w:rPr>
                <w:b w:val="0"/>
              </w:rPr>
              <w:t>-Apellido paterno (et)</w:t>
            </w:r>
          </w:p>
          <w:p w14:paraId="07F34E64" w14:textId="77777777" w:rsidR="0031747A" w:rsidRDefault="00CC084A">
            <w:pPr>
              <w:ind w:left="0" w:firstLine="0"/>
              <w:jc w:val="left"/>
            </w:pPr>
            <w:r>
              <w:rPr>
                <w:b w:val="0"/>
              </w:rPr>
              <w:t>-Apellido materno (et)</w:t>
            </w:r>
          </w:p>
          <w:p w14:paraId="1C13079B" w14:textId="77777777" w:rsidR="0031747A" w:rsidRDefault="00CC084A">
            <w:pPr>
              <w:ind w:left="0" w:firstLine="0"/>
              <w:jc w:val="left"/>
            </w:pPr>
            <w:r>
              <w:rPr>
                <w:b w:val="0"/>
              </w:rPr>
              <w:t>-Nombre (et)</w:t>
            </w:r>
          </w:p>
          <w:p w14:paraId="21177E68" w14:textId="77777777" w:rsidR="0031747A" w:rsidRDefault="00CC084A">
            <w:pPr>
              <w:ind w:left="0" w:firstLine="0"/>
              <w:jc w:val="left"/>
            </w:pPr>
            <w:r>
              <w:rPr>
                <w:b w:val="0"/>
              </w:rPr>
              <w:t>-Género (</w:t>
            </w:r>
            <w:proofErr w:type="spellStart"/>
            <w:r>
              <w:rPr>
                <w:b w:val="0"/>
              </w:rPr>
              <w:t>chb</w:t>
            </w:r>
            <w:proofErr w:type="spellEnd"/>
            <w:r>
              <w:rPr>
                <w:b w:val="0"/>
              </w:rPr>
              <w:t>)</w:t>
            </w:r>
          </w:p>
          <w:p w14:paraId="1D591EFF"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7F06CD7D" w14:textId="77777777" w:rsidR="0031747A" w:rsidRDefault="00CC084A">
            <w:pPr>
              <w:ind w:left="0" w:firstLine="0"/>
              <w:jc w:val="left"/>
            </w:pPr>
            <w:r>
              <w:t>-</w:t>
            </w:r>
            <w:r>
              <w:rPr>
                <w:b w:val="0"/>
              </w:rPr>
              <w:t>Nacionalidad (et)</w:t>
            </w:r>
          </w:p>
          <w:p w14:paraId="43061EBC" w14:textId="77777777" w:rsidR="0031747A" w:rsidRDefault="00CC084A">
            <w:pPr>
              <w:ind w:left="0" w:firstLine="0"/>
              <w:jc w:val="left"/>
            </w:pPr>
            <w:r>
              <w:rPr>
                <w:b w:val="0"/>
              </w:rPr>
              <w:t>-Estado (</w:t>
            </w:r>
            <w:proofErr w:type="spellStart"/>
            <w:r>
              <w:rPr>
                <w:b w:val="0"/>
              </w:rPr>
              <w:t>cb</w:t>
            </w:r>
            <w:proofErr w:type="spellEnd"/>
            <w:r>
              <w:rPr>
                <w:b w:val="0"/>
              </w:rPr>
              <w:t>)</w:t>
            </w:r>
          </w:p>
          <w:p w14:paraId="5CD5E28B" w14:textId="77777777" w:rsidR="0031747A" w:rsidRDefault="00CC084A">
            <w:pPr>
              <w:ind w:left="0" w:firstLine="0"/>
              <w:jc w:val="left"/>
            </w:pPr>
            <w:r>
              <w:rPr>
                <w:b w:val="0"/>
              </w:rPr>
              <w:t>-Municipio (</w:t>
            </w:r>
            <w:proofErr w:type="spellStart"/>
            <w:r>
              <w:rPr>
                <w:b w:val="0"/>
              </w:rPr>
              <w:t>cb</w:t>
            </w:r>
            <w:proofErr w:type="spellEnd"/>
            <w:r>
              <w:rPr>
                <w:b w:val="0"/>
              </w:rPr>
              <w:t>)</w:t>
            </w:r>
          </w:p>
          <w:p w14:paraId="1460DCF2" w14:textId="77777777" w:rsidR="0031747A" w:rsidRDefault="00CC084A">
            <w:pPr>
              <w:ind w:left="0" w:firstLine="0"/>
              <w:jc w:val="left"/>
            </w:pPr>
            <w:r>
              <w:rPr>
                <w:b w:val="0"/>
              </w:rPr>
              <w:t>-Localidad (et)</w:t>
            </w:r>
          </w:p>
          <w:p w14:paraId="6308D959" w14:textId="77777777" w:rsidR="0031747A" w:rsidRDefault="00CC084A">
            <w:pPr>
              <w:ind w:left="0" w:firstLine="0"/>
              <w:jc w:val="left"/>
            </w:pPr>
            <w:r>
              <w:rPr>
                <w:b w:val="0"/>
              </w:rPr>
              <w:t>-Calle y numero (et)</w:t>
            </w:r>
          </w:p>
          <w:p w14:paraId="65871654" w14:textId="77777777" w:rsidR="0031747A" w:rsidRDefault="00CC084A">
            <w:pPr>
              <w:ind w:left="0" w:firstLine="0"/>
              <w:jc w:val="left"/>
            </w:pPr>
            <w:r>
              <w:rPr>
                <w:b w:val="0"/>
              </w:rPr>
              <w:t>-Código postal (et)</w:t>
            </w:r>
          </w:p>
          <w:p w14:paraId="0A707D0B" w14:textId="77777777" w:rsidR="0031747A" w:rsidRDefault="00CC084A">
            <w:pPr>
              <w:ind w:left="0" w:firstLine="0"/>
              <w:jc w:val="left"/>
            </w:pPr>
            <w:r>
              <w:rPr>
                <w:b w:val="0"/>
              </w:rPr>
              <w:t>-Número de contacto (et)</w:t>
            </w:r>
          </w:p>
          <w:p w14:paraId="1879D163" w14:textId="77777777" w:rsidR="0031747A" w:rsidRDefault="00CC084A">
            <w:pPr>
              <w:ind w:left="0" w:firstLine="0"/>
              <w:jc w:val="left"/>
            </w:pPr>
            <w:r>
              <w:rPr>
                <w:b w:val="0"/>
              </w:rPr>
              <w:t>-Correo electrónico (et)</w:t>
            </w:r>
          </w:p>
          <w:p w14:paraId="146273E5" w14:textId="77777777" w:rsidR="0031747A" w:rsidRDefault="0031747A">
            <w:pPr>
              <w:ind w:left="0" w:firstLine="0"/>
              <w:jc w:val="left"/>
            </w:pPr>
          </w:p>
        </w:tc>
        <w:tc>
          <w:tcPr>
            <w:tcW w:w="1701" w:type="dxa"/>
            <w:shd w:val="clear" w:color="auto" w:fill="D9D9D9"/>
          </w:tcPr>
          <w:p w14:paraId="2004E31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689E85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tutor.</w:t>
            </w:r>
          </w:p>
        </w:tc>
        <w:tc>
          <w:tcPr>
            <w:tcW w:w="2552" w:type="dxa"/>
            <w:shd w:val="clear" w:color="auto" w:fill="D9D9D9"/>
          </w:tcPr>
          <w:p w14:paraId="23A22CE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1FA1DD8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p w14:paraId="1FBD748B"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7ABB9F7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48946CB2" w14:textId="77777777" w:rsidR="0031747A" w:rsidRDefault="00CC084A">
            <w:pPr>
              <w:ind w:left="0" w:firstLine="0"/>
            </w:pPr>
            <w:r>
              <w:t>Proceso</w:t>
            </w:r>
          </w:p>
        </w:tc>
        <w:tc>
          <w:tcPr>
            <w:tcW w:w="6379" w:type="dxa"/>
            <w:gridSpan w:val="3"/>
          </w:tcPr>
          <w:p w14:paraId="011AC31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tutor a la base de datos.</w:t>
            </w:r>
          </w:p>
        </w:tc>
      </w:tr>
    </w:tbl>
    <w:p w14:paraId="2AD347EC" w14:textId="77777777" w:rsidR="0031747A" w:rsidRDefault="0031747A">
      <w:pPr>
        <w:ind w:left="0" w:firstLine="0"/>
      </w:pPr>
    </w:p>
    <w:p w14:paraId="36586782" w14:textId="77777777" w:rsidR="0031747A" w:rsidRDefault="0031747A">
      <w:pPr>
        <w:ind w:left="0" w:firstLine="0"/>
      </w:pPr>
    </w:p>
    <w:tbl>
      <w:tblPr>
        <w:tblStyle w:val="a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0AA6A07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887BE90" w14:textId="77777777" w:rsidR="0031747A" w:rsidRDefault="00CC084A">
            <w:pPr>
              <w:ind w:left="0" w:firstLine="0"/>
            </w:pPr>
            <w:r>
              <w:t>Especificación de Requerimientos Funcionales del Terapeuta</w:t>
            </w:r>
          </w:p>
        </w:tc>
      </w:tr>
      <w:tr w:rsidR="0031747A" w14:paraId="5F3EA70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565A18F" w14:textId="77777777" w:rsidR="0031747A" w:rsidRDefault="00CC084A">
            <w:pPr>
              <w:ind w:left="0" w:firstLine="0"/>
            </w:pPr>
            <w:r>
              <w:t>Código</w:t>
            </w:r>
          </w:p>
        </w:tc>
        <w:tc>
          <w:tcPr>
            <w:tcW w:w="3827" w:type="dxa"/>
            <w:gridSpan w:val="2"/>
            <w:shd w:val="clear" w:color="auto" w:fill="D9D9D9"/>
          </w:tcPr>
          <w:p w14:paraId="16F3BF9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00AF3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1DFA0D2" w14:textId="77777777">
        <w:tc>
          <w:tcPr>
            <w:cnfStyle w:val="001000000000" w:firstRow="0" w:lastRow="0" w:firstColumn="1" w:lastColumn="0" w:oddVBand="0" w:evenVBand="0" w:oddHBand="0" w:evenHBand="0" w:firstRowFirstColumn="0" w:firstRowLastColumn="0" w:lastRowFirstColumn="0" w:lastRowLastColumn="0"/>
            <w:tcW w:w="2972" w:type="dxa"/>
          </w:tcPr>
          <w:p w14:paraId="019A458F" w14:textId="77777777" w:rsidR="0031747A" w:rsidRDefault="00CC084A">
            <w:pPr>
              <w:ind w:left="0" w:firstLine="0"/>
            </w:pPr>
            <w:r>
              <w:rPr>
                <w:b w:val="0"/>
              </w:rPr>
              <w:t>RFRP-007</w:t>
            </w:r>
          </w:p>
        </w:tc>
        <w:tc>
          <w:tcPr>
            <w:tcW w:w="3827" w:type="dxa"/>
            <w:gridSpan w:val="2"/>
          </w:tcPr>
          <w:p w14:paraId="166B31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tutores registrados.</w:t>
            </w:r>
          </w:p>
        </w:tc>
        <w:tc>
          <w:tcPr>
            <w:tcW w:w="2552" w:type="dxa"/>
          </w:tcPr>
          <w:p w14:paraId="2949737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62F6CB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B29486D" w14:textId="77777777" w:rsidR="0031747A" w:rsidRDefault="00CC084A">
            <w:pPr>
              <w:ind w:left="0" w:firstLine="0"/>
            </w:pPr>
            <w:r>
              <w:t>Descripción</w:t>
            </w:r>
          </w:p>
        </w:tc>
        <w:tc>
          <w:tcPr>
            <w:tcW w:w="6379" w:type="dxa"/>
            <w:gridSpan w:val="3"/>
            <w:shd w:val="clear" w:color="auto" w:fill="D9D9D9"/>
          </w:tcPr>
          <w:p w14:paraId="79CC85A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tutores registrados en la base de datos. Se generará una tabla en la que se mostrarán los datos más relevantes de los tutores (Datos de entrada).</w:t>
            </w:r>
          </w:p>
        </w:tc>
      </w:tr>
      <w:tr w:rsidR="0031747A" w14:paraId="7257C969" w14:textId="77777777">
        <w:tc>
          <w:tcPr>
            <w:cnfStyle w:val="001000000000" w:firstRow="0" w:lastRow="0" w:firstColumn="1" w:lastColumn="0" w:oddVBand="0" w:evenVBand="0" w:oddHBand="0" w:evenHBand="0" w:firstRowFirstColumn="0" w:firstRowLastColumn="0" w:lastRowFirstColumn="0" w:lastRowLastColumn="0"/>
            <w:tcW w:w="2972" w:type="dxa"/>
          </w:tcPr>
          <w:p w14:paraId="546BAD95" w14:textId="77777777" w:rsidR="0031747A" w:rsidRDefault="00CC084A">
            <w:pPr>
              <w:ind w:left="0" w:firstLine="0"/>
            </w:pPr>
            <w:r>
              <w:t>Entradas</w:t>
            </w:r>
          </w:p>
        </w:tc>
        <w:tc>
          <w:tcPr>
            <w:tcW w:w="1701" w:type="dxa"/>
          </w:tcPr>
          <w:p w14:paraId="41EF10E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0B6978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843210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A1938D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CD6AB3F" w14:textId="77777777" w:rsidR="0031747A" w:rsidRDefault="00CC084A">
            <w:pPr>
              <w:ind w:left="0" w:firstLine="0"/>
              <w:jc w:val="left"/>
            </w:pPr>
            <w:r>
              <w:rPr>
                <w:b w:val="0"/>
              </w:rPr>
              <w:t xml:space="preserve">Nombre </w:t>
            </w:r>
          </w:p>
          <w:p w14:paraId="42744B28" w14:textId="77777777" w:rsidR="0031747A" w:rsidRDefault="00CC084A">
            <w:pPr>
              <w:ind w:left="0" w:firstLine="0"/>
              <w:jc w:val="left"/>
            </w:pPr>
            <w:r>
              <w:rPr>
                <w:b w:val="0"/>
              </w:rPr>
              <w:t xml:space="preserve">Apellidos </w:t>
            </w:r>
          </w:p>
          <w:p w14:paraId="02740B03" w14:textId="77777777" w:rsidR="0031747A" w:rsidRDefault="00CC084A">
            <w:pPr>
              <w:ind w:left="0" w:firstLine="0"/>
              <w:jc w:val="left"/>
            </w:pPr>
            <w:r>
              <w:rPr>
                <w:b w:val="0"/>
              </w:rPr>
              <w:t xml:space="preserve">Edad </w:t>
            </w:r>
          </w:p>
          <w:p w14:paraId="38D71E86" w14:textId="77777777" w:rsidR="0031747A" w:rsidRDefault="00CC084A">
            <w:pPr>
              <w:ind w:left="0" w:firstLine="0"/>
              <w:jc w:val="left"/>
            </w:pPr>
            <w:r>
              <w:rPr>
                <w:b w:val="0"/>
              </w:rPr>
              <w:t>Número de pacientes de los que es tutor.</w:t>
            </w:r>
          </w:p>
        </w:tc>
        <w:tc>
          <w:tcPr>
            <w:tcW w:w="1701" w:type="dxa"/>
            <w:shd w:val="clear" w:color="auto" w:fill="D9D9D9"/>
          </w:tcPr>
          <w:p w14:paraId="2FBAC98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2BD14E0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tutores</w:t>
            </w:r>
          </w:p>
        </w:tc>
        <w:tc>
          <w:tcPr>
            <w:tcW w:w="2552" w:type="dxa"/>
            <w:shd w:val="clear" w:color="auto" w:fill="D9D9D9"/>
          </w:tcPr>
          <w:p w14:paraId="17AA44A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2C919EAE"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34A5D54A" w14:textId="77777777" w:rsidR="0031747A" w:rsidRDefault="00CC084A">
            <w:pPr>
              <w:ind w:left="0" w:firstLine="0"/>
            </w:pPr>
            <w:r>
              <w:t>Proceso</w:t>
            </w:r>
          </w:p>
        </w:tc>
        <w:tc>
          <w:tcPr>
            <w:tcW w:w="6379" w:type="dxa"/>
            <w:gridSpan w:val="3"/>
          </w:tcPr>
          <w:p w14:paraId="58F43B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tutores y listarlos en una tabla.</w:t>
            </w:r>
          </w:p>
        </w:tc>
      </w:tr>
    </w:tbl>
    <w:p w14:paraId="698134ED" w14:textId="2442C453" w:rsidR="0031747A" w:rsidRDefault="0031747A">
      <w:pPr>
        <w:ind w:left="0" w:firstLine="0"/>
      </w:pPr>
    </w:p>
    <w:p w14:paraId="30726C4F" w14:textId="30B1E978" w:rsidR="001433C5" w:rsidRDefault="001433C5">
      <w:pPr>
        <w:ind w:left="0" w:firstLine="0"/>
      </w:pPr>
    </w:p>
    <w:p w14:paraId="3456611C" w14:textId="77777777" w:rsidR="001433C5" w:rsidRDefault="001433C5">
      <w:pPr>
        <w:ind w:left="0" w:firstLine="0"/>
      </w:pPr>
    </w:p>
    <w:tbl>
      <w:tblPr>
        <w:tblStyle w:val="ae"/>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3D0130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85F63" w14:textId="77777777" w:rsidR="0031747A" w:rsidRDefault="00CC084A">
            <w:pPr>
              <w:ind w:left="0" w:firstLine="0"/>
            </w:pPr>
            <w:r>
              <w:lastRenderedPageBreak/>
              <w:t xml:space="preserve">Especificación de Requerimientos Funcionales del Terapeuta </w:t>
            </w:r>
          </w:p>
        </w:tc>
      </w:tr>
      <w:tr w:rsidR="0031747A" w14:paraId="4819F66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0771157" w14:textId="77777777" w:rsidR="0031747A" w:rsidRDefault="00CC084A">
            <w:pPr>
              <w:ind w:left="0" w:firstLine="0"/>
            </w:pPr>
            <w:r>
              <w:t>Código</w:t>
            </w:r>
          </w:p>
        </w:tc>
        <w:tc>
          <w:tcPr>
            <w:tcW w:w="3827" w:type="dxa"/>
            <w:gridSpan w:val="2"/>
            <w:shd w:val="clear" w:color="auto" w:fill="D9D9D9"/>
          </w:tcPr>
          <w:p w14:paraId="02E1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125453A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1E1BF2" w14:textId="77777777">
        <w:tc>
          <w:tcPr>
            <w:cnfStyle w:val="001000000000" w:firstRow="0" w:lastRow="0" w:firstColumn="1" w:lastColumn="0" w:oddVBand="0" w:evenVBand="0" w:oddHBand="0" w:evenHBand="0" w:firstRowFirstColumn="0" w:firstRowLastColumn="0" w:lastRowFirstColumn="0" w:lastRowLastColumn="0"/>
            <w:tcW w:w="2972" w:type="dxa"/>
          </w:tcPr>
          <w:p w14:paraId="270F8C64" w14:textId="77777777" w:rsidR="0031747A" w:rsidRDefault="00CC084A">
            <w:pPr>
              <w:ind w:left="0" w:firstLine="0"/>
            </w:pPr>
            <w:r>
              <w:rPr>
                <w:b w:val="0"/>
              </w:rPr>
              <w:t>RFRP-008</w:t>
            </w:r>
          </w:p>
        </w:tc>
        <w:tc>
          <w:tcPr>
            <w:tcW w:w="3827" w:type="dxa"/>
            <w:gridSpan w:val="2"/>
          </w:tcPr>
          <w:p w14:paraId="1A8995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Tutores.</w:t>
            </w:r>
          </w:p>
        </w:tc>
        <w:tc>
          <w:tcPr>
            <w:tcW w:w="2552" w:type="dxa"/>
          </w:tcPr>
          <w:p w14:paraId="2B2C7F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F50560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F230FF8" w14:textId="77777777" w:rsidR="0031747A" w:rsidRDefault="00CC084A">
            <w:pPr>
              <w:ind w:left="0" w:firstLine="0"/>
            </w:pPr>
            <w:r>
              <w:t>Descripción</w:t>
            </w:r>
          </w:p>
        </w:tc>
        <w:tc>
          <w:tcPr>
            <w:tcW w:w="6379" w:type="dxa"/>
            <w:gridSpan w:val="3"/>
            <w:shd w:val="clear" w:color="auto" w:fill="D9D9D9"/>
          </w:tcPr>
          <w:p w14:paraId="0F287D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tutor, así como los reportes de las sesiones en las que ha participado. </w:t>
            </w:r>
          </w:p>
        </w:tc>
      </w:tr>
      <w:tr w:rsidR="0031747A" w14:paraId="3724A219" w14:textId="77777777">
        <w:tc>
          <w:tcPr>
            <w:cnfStyle w:val="001000000000" w:firstRow="0" w:lastRow="0" w:firstColumn="1" w:lastColumn="0" w:oddVBand="0" w:evenVBand="0" w:oddHBand="0" w:evenHBand="0" w:firstRowFirstColumn="0" w:firstRowLastColumn="0" w:lastRowFirstColumn="0" w:lastRowLastColumn="0"/>
            <w:tcW w:w="2972" w:type="dxa"/>
          </w:tcPr>
          <w:p w14:paraId="6800E2AB" w14:textId="77777777" w:rsidR="0031747A" w:rsidRDefault="00CC084A">
            <w:pPr>
              <w:ind w:left="0" w:firstLine="0"/>
            </w:pPr>
            <w:r>
              <w:t>Entradas</w:t>
            </w:r>
          </w:p>
        </w:tc>
        <w:tc>
          <w:tcPr>
            <w:tcW w:w="1701" w:type="dxa"/>
          </w:tcPr>
          <w:p w14:paraId="0504A6B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E7BB5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AF6BF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2EA61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6B66C9" w14:textId="77777777" w:rsidR="0031747A" w:rsidRDefault="00CC084A">
            <w:pPr>
              <w:ind w:left="0" w:firstLine="0"/>
              <w:jc w:val="left"/>
            </w:pPr>
            <w:r>
              <w:rPr>
                <w:b w:val="0"/>
              </w:rPr>
              <w:t>Datos de entrada del requerimiento RFRP-006</w:t>
            </w:r>
          </w:p>
          <w:p w14:paraId="1A52EE5C" w14:textId="77777777" w:rsidR="0031747A" w:rsidRDefault="0031747A">
            <w:pPr>
              <w:ind w:left="0" w:firstLine="0"/>
              <w:jc w:val="left"/>
            </w:pPr>
          </w:p>
          <w:p w14:paraId="7A8F01E1" w14:textId="77777777" w:rsidR="0031747A" w:rsidRDefault="00CC084A">
            <w:pPr>
              <w:ind w:left="0" w:firstLine="0"/>
              <w:jc w:val="left"/>
            </w:pPr>
            <w:r>
              <w:rPr>
                <w:b w:val="0"/>
              </w:rPr>
              <w:t>Datos de entrada del requerimiento RFS-008</w:t>
            </w:r>
          </w:p>
          <w:p w14:paraId="5B48195C" w14:textId="77777777" w:rsidR="0031747A" w:rsidRDefault="0031747A">
            <w:pPr>
              <w:ind w:left="0" w:firstLine="0"/>
              <w:jc w:val="left"/>
            </w:pPr>
          </w:p>
        </w:tc>
        <w:tc>
          <w:tcPr>
            <w:tcW w:w="1701" w:type="dxa"/>
            <w:shd w:val="clear" w:color="auto" w:fill="D9D9D9"/>
          </w:tcPr>
          <w:p w14:paraId="7801CBB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77F2126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tutor y lista de reportes en los que ha participado.</w:t>
            </w:r>
          </w:p>
        </w:tc>
        <w:tc>
          <w:tcPr>
            <w:tcW w:w="2552" w:type="dxa"/>
            <w:shd w:val="clear" w:color="auto" w:fill="D9D9D9"/>
          </w:tcPr>
          <w:p w14:paraId="1CB83C3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tutor registrado.</w:t>
            </w:r>
          </w:p>
        </w:tc>
      </w:tr>
      <w:tr w:rsidR="0031747A" w14:paraId="7A249DE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A921FD" w14:textId="77777777" w:rsidR="0031747A" w:rsidRDefault="00CC084A">
            <w:pPr>
              <w:ind w:left="0" w:firstLine="0"/>
            </w:pPr>
            <w:r>
              <w:t>Proceso</w:t>
            </w:r>
          </w:p>
        </w:tc>
        <w:tc>
          <w:tcPr>
            <w:tcW w:w="6379" w:type="dxa"/>
            <w:gridSpan w:val="3"/>
          </w:tcPr>
          <w:p w14:paraId="7789BD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tutor en específico y listar reportes en los que ha participado.</w:t>
            </w:r>
          </w:p>
        </w:tc>
      </w:tr>
    </w:tbl>
    <w:p w14:paraId="5015F982" w14:textId="77777777" w:rsidR="0031747A" w:rsidRDefault="0031747A">
      <w:pPr>
        <w:ind w:left="0" w:firstLine="0"/>
      </w:pPr>
    </w:p>
    <w:p w14:paraId="7611D6E0" w14:textId="77777777" w:rsidR="0031747A" w:rsidRDefault="0031747A">
      <w:pPr>
        <w:ind w:left="0" w:firstLine="0"/>
      </w:pPr>
    </w:p>
    <w:tbl>
      <w:tblPr>
        <w:tblStyle w:val="a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CB27C9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6D49BC" w14:textId="77777777" w:rsidR="0031747A" w:rsidRDefault="00CC084A">
            <w:pPr>
              <w:ind w:left="0" w:firstLine="0"/>
            </w:pPr>
            <w:r>
              <w:t>Especificación de Requerimientos Funcionales del Terapeuta</w:t>
            </w:r>
          </w:p>
        </w:tc>
      </w:tr>
      <w:tr w:rsidR="0031747A" w14:paraId="6C0FC5D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662E87B" w14:textId="77777777" w:rsidR="0031747A" w:rsidRDefault="00CC084A">
            <w:pPr>
              <w:ind w:left="0" w:firstLine="0"/>
            </w:pPr>
            <w:r>
              <w:t>Código</w:t>
            </w:r>
          </w:p>
        </w:tc>
        <w:tc>
          <w:tcPr>
            <w:tcW w:w="3827" w:type="dxa"/>
            <w:gridSpan w:val="2"/>
            <w:shd w:val="clear" w:color="auto" w:fill="D9D9D9"/>
          </w:tcPr>
          <w:p w14:paraId="6B7D639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446183F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F4D2B2C" w14:textId="77777777">
        <w:tc>
          <w:tcPr>
            <w:cnfStyle w:val="001000000000" w:firstRow="0" w:lastRow="0" w:firstColumn="1" w:lastColumn="0" w:oddVBand="0" w:evenVBand="0" w:oddHBand="0" w:evenHBand="0" w:firstRowFirstColumn="0" w:firstRowLastColumn="0" w:lastRowFirstColumn="0" w:lastRowLastColumn="0"/>
            <w:tcW w:w="2972" w:type="dxa"/>
          </w:tcPr>
          <w:p w14:paraId="3425844D" w14:textId="77777777" w:rsidR="0031747A" w:rsidRDefault="00CC084A">
            <w:pPr>
              <w:ind w:left="0" w:firstLine="0"/>
            </w:pPr>
            <w:r>
              <w:rPr>
                <w:b w:val="0"/>
              </w:rPr>
              <w:t>RFRP-009</w:t>
            </w:r>
          </w:p>
        </w:tc>
        <w:tc>
          <w:tcPr>
            <w:tcW w:w="3827" w:type="dxa"/>
            <w:gridSpan w:val="2"/>
          </w:tcPr>
          <w:p w14:paraId="1E5144A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datos de un Tutor.</w:t>
            </w:r>
          </w:p>
        </w:tc>
        <w:tc>
          <w:tcPr>
            <w:tcW w:w="2552" w:type="dxa"/>
          </w:tcPr>
          <w:p w14:paraId="2EC2B95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4444188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7E3EC1" w14:textId="77777777" w:rsidR="0031747A" w:rsidRDefault="00CC084A">
            <w:pPr>
              <w:ind w:left="0" w:firstLine="0"/>
            </w:pPr>
            <w:r>
              <w:t>Descripción</w:t>
            </w:r>
          </w:p>
        </w:tc>
        <w:tc>
          <w:tcPr>
            <w:tcW w:w="6379" w:type="dxa"/>
            <w:gridSpan w:val="3"/>
            <w:shd w:val="clear" w:color="auto" w:fill="D9D9D9"/>
          </w:tcPr>
          <w:p w14:paraId="5C3A510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tutor. Los datos actuales del tutor serán mostrados en su casilla correspondiente.</w:t>
            </w:r>
          </w:p>
        </w:tc>
      </w:tr>
      <w:tr w:rsidR="0031747A" w14:paraId="2281BDBB" w14:textId="77777777">
        <w:tc>
          <w:tcPr>
            <w:cnfStyle w:val="001000000000" w:firstRow="0" w:lastRow="0" w:firstColumn="1" w:lastColumn="0" w:oddVBand="0" w:evenVBand="0" w:oddHBand="0" w:evenHBand="0" w:firstRowFirstColumn="0" w:firstRowLastColumn="0" w:lastRowFirstColumn="0" w:lastRowLastColumn="0"/>
            <w:tcW w:w="2972" w:type="dxa"/>
          </w:tcPr>
          <w:p w14:paraId="036D7405" w14:textId="77777777" w:rsidR="0031747A" w:rsidRDefault="00CC084A">
            <w:pPr>
              <w:ind w:left="0" w:firstLine="0"/>
            </w:pPr>
            <w:r>
              <w:t>Entradas</w:t>
            </w:r>
          </w:p>
        </w:tc>
        <w:tc>
          <w:tcPr>
            <w:tcW w:w="1701" w:type="dxa"/>
          </w:tcPr>
          <w:p w14:paraId="1908A5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BB4B1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5E1D3B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CA0E06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65862EF" w14:textId="77777777" w:rsidR="0031747A" w:rsidRDefault="00CC084A">
            <w:pPr>
              <w:ind w:left="0" w:firstLine="0"/>
              <w:jc w:val="left"/>
            </w:pPr>
            <w:r>
              <w:rPr>
                <w:b w:val="0"/>
              </w:rPr>
              <w:t>Datos de entrada del requerimiento RFRP-006</w:t>
            </w:r>
          </w:p>
        </w:tc>
        <w:tc>
          <w:tcPr>
            <w:tcW w:w="1701" w:type="dxa"/>
            <w:shd w:val="clear" w:color="auto" w:fill="D9D9D9"/>
          </w:tcPr>
          <w:p w14:paraId="67D846E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6F253B8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026A611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1AC91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tutores que no cuenten con los datos completos de manera correcta.</w:t>
            </w:r>
          </w:p>
        </w:tc>
      </w:tr>
      <w:tr w:rsidR="0031747A" w14:paraId="3BC65CD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2CEB67A" w14:textId="77777777" w:rsidR="0031747A" w:rsidRDefault="00CC084A">
            <w:pPr>
              <w:ind w:left="0" w:firstLine="0"/>
            </w:pPr>
            <w:r>
              <w:t>Proceso</w:t>
            </w:r>
          </w:p>
        </w:tc>
        <w:tc>
          <w:tcPr>
            <w:tcW w:w="6379" w:type="dxa"/>
            <w:gridSpan w:val="3"/>
          </w:tcPr>
          <w:p w14:paraId="1F3B29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tutor y actualizarlo en la base de datos.</w:t>
            </w:r>
          </w:p>
        </w:tc>
      </w:tr>
    </w:tbl>
    <w:p w14:paraId="43E4C26E" w14:textId="34DF7AE5" w:rsidR="0031747A" w:rsidRDefault="0031747A">
      <w:pPr>
        <w:ind w:left="0" w:firstLine="0"/>
      </w:pPr>
    </w:p>
    <w:p w14:paraId="7C7A67D3" w14:textId="7EEDF22C" w:rsidR="001433C5" w:rsidRDefault="001433C5">
      <w:pPr>
        <w:ind w:left="0" w:firstLine="0"/>
      </w:pPr>
    </w:p>
    <w:p w14:paraId="0970912D" w14:textId="3E7E2352" w:rsidR="001433C5" w:rsidRDefault="001433C5">
      <w:pPr>
        <w:ind w:left="0" w:firstLine="0"/>
      </w:pPr>
    </w:p>
    <w:p w14:paraId="081DCE92" w14:textId="7A8A58FA" w:rsidR="001433C5" w:rsidRDefault="001433C5">
      <w:pPr>
        <w:ind w:left="0" w:firstLine="0"/>
      </w:pPr>
    </w:p>
    <w:p w14:paraId="288479E4" w14:textId="7D44D819" w:rsidR="001433C5" w:rsidRDefault="001433C5">
      <w:pPr>
        <w:ind w:left="0" w:firstLine="0"/>
      </w:pPr>
    </w:p>
    <w:p w14:paraId="552320BB" w14:textId="3FAB8445" w:rsidR="001433C5" w:rsidRDefault="001433C5">
      <w:pPr>
        <w:ind w:left="0" w:firstLine="0"/>
      </w:pPr>
    </w:p>
    <w:p w14:paraId="31FE18D8" w14:textId="7C0BDEC5" w:rsidR="001433C5" w:rsidRDefault="001433C5">
      <w:pPr>
        <w:ind w:left="0" w:firstLine="0"/>
      </w:pPr>
    </w:p>
    <w:p w14:paraId="6E6E36A1" w14:textId="1532C37D" w:rsidR="001433C5" w:rsidRDefault="001433C5">
      <w:pPr>
        <w:ind w:left="0" w:firstLine="0"/>
      </w:pPr>
    </w:p>
    <w:p w14:paraId="578255C5" w14:textId="3E214BB8" w:rsidR="001433C5" w:rsidRDefault="001433C5">
      <w:pPr>
        <w:ind w:left="0" w:firstLine="0"/>
      </w:pPr>
    </w:p>
    <w:p w14:paraId="1E62B3ED" w14:textId="70D831B5" w:rsidR="001433C5" w:rsidRDefault="001433C5">
      <w:pPr>
        <w:ind w:left="0" w:firstLine="0"/>
      </w:pPr>
    </w:p>
    <w:p w14:paraId="30F7D1FC" w14:textId="77777777" w:rsidR="001433C5" w:rsidRDefault="001433C5">
      <w:pPr>
        <w:ind w:left="0" w:firstLine="0"/>
      </w:pPr>
    </w:p>
    <w:p w14:paraId="6EE00C3F" w14:textId="77777777" w:rsidR="001433C5" w:rsidRDefault="001433C5">
      <w:pPr>
        <w:ind w:left="0" w:firstLine="0"/>
      </w:pPr>
    </w:p>
    <w:tbl>
      <w:tblPr>
        <w:tblStyle w:val="a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E2B29F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03C862" w14:textId="77777777" w:rsidR="0031747A" w:rsidRDefault="00CC084A">
            <w:pPr>
              <w:ind w:left="0" w:firstLine="0"/>
            </w:pPr>
            <w:r>
              <w:lastRenderedPageBreak/>
              <w:t xml:space="preserve">Especificación de Requerimientos Funcionales del Terapeuta </w:t>
            </w:r>
          </w:p>
        </w:tc>
      </w:tr>
      <w:tr w:rsidR="0031747A" w14:paraId="2A48020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8F51AA8" w14:textId="77777777" w:rsidR="0031747A" w:rsidRDefault="00CC084A">
            <w:pPr>
              <w:ind w:left="0" w:firstLine="0"/>
            </w:pPr>
            <w:r>
              <w:t>Código</w:t>
            </w:r>
          </w:p>
        </w:tc>
        <w:tc>
          <w:tcPr>
            <w:tcW w:w="3827" w:type="dxa"/>
            <w:gridSpan w:val="2"/>
            <w:shd w:val="clear" w:color="auto" w:fill="D9D9D9"/>
          </w:tcPr>
          <w:p w14:paraId="0E0C6E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0DF926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3EB70B5" w14:textId="77777777">
        <w:tc>
          <w:tcPr>
            <w:cnfStyle w:val="001000000000" w:firstRow="0" w:lastRow="0" w:firstColumn="1" w:lastColumn="0" w:oddVBand="0" w:evenVBand="0" w:oddHBand="0" w:evenHBand="0" w:firstRowFirstColumn="0" w:firstRowLastColumn="0" w:lastRowFirstColumn="0" w:lastRowLastColumn="0"/>
            <w:tcW w:w="2972" w:type="dxa"/>
          </w:tcPr>
          <w:p w14:paraId="278393FA" w14:textId="77777777" w:rsidR="0031747A" w:rsidRDefault="00CC084A">
            <w:pPr>
              <w:ind w:left="0" w:firstLine="0"/>
            </w:pPr>
            <w:r>
              <w:rPr>
                <w:b w:val="0"/>
              </w:rPr>
              <w:t>RFRP-010</w:t>
            </w:r>
          </w:p>
        </w:tc>
        <w:tc>
          <w:tcPr>
            <w:tcW w:w="3827" w:type="dxa"/>
            <w:gridSpan w:val="2"/>
          </w:tcPr>
          <w:p w14:paraId="7DD09CD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Tutores.</w:t>
            </w:r>
          </w:p>
        </w:tc>
        <w:tc>
          <w:tcPr>
            <w:tcW w:w="2552" w:type="dxa"/>
          </w:tcPr>
          <w:p w14:paraId="471D8E5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D5287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A4FB150" w14:textId="77777777" w:rsidR="0031747A" w:rsidRDefault="00CC084A">
            <w:pPr>
              <w:ind w:left="0" w:firstLine="0"/>
            </w:pPr>
            <w:r>
              <w:t>Descripción</w:t>
            </w:r>
          </w:p>
        </w:tc>
        <w:tc>
          <w:tcPr>
            <w:tcW w:w="6379" w:type="dxa"/>
            <w:gridSpan w:val="3"/>
            <w:shd w:val="clear" w:color="auto" w:fill="D9D9D9"/>
          </w:tcPr>
          <w:p w14:paraId="2E52109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tutor, pero antes se debe mostrar y confirmar un mensaje de alerta. </w:t>
            </w:r>
          </w:p>
        </w:tc>
      </w:tr>
      <w:tr w:rsidR="0031747A" w14:paraId="228FDC3F" w14:textId="77777777">
        <w:tc>
          <w:tcPr>
            <w:cnfStyle w:val="001000000000" w:firstRow="0" w:lastRow="0" w:firstColumn="1" w:lastColumn="0" w:oddVBand="0" w:evenVBand="0" w:oddHBand="0" w:evenHBand="0" w:firstRowFirstColumn="0" w:firstRowLastColumn="0" w:lastRowFirstColumn="0" w:lastRowLastColumn="0"/>
            <w:tcW w:w="2972" w:type="dxa"/>
          </w:tcPr>
          <w:p w14:paraId="02369075" w14:textId="77777777" w:rsidR="0031747A" w:rsidRDefault="00CC084A">
            <w:pPr>
              <w:ind w:left="0" w:firstLine="0"/>
            </w:pPr>
            <w:r>
              <w:t>Entradas</w:t>
            </w:r>
          </w:p>
        </w:tc>
        <w:tc>
          <w:tcPr>
            <w:tcW w:w="1701" w:type="dxa"/>
          </w:tcPr>
          <w:p w14:paraId="025092C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681C821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8B77F0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1D2B59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4012E0A" w14:textId="77777777" w:rsidR="0031747A" w:rsidRDefault="00CC084A">
            <w:pPr>
              <w:ind w:left="0" w:firstLine="0"/>
              <w:jc w:val="left"/>
            </w:pPr>
            <w:r>
              <w:rPr>
                <w:b w:val="0"/>
              </w:rPr>
              <w:t>Datos de un tutor</w:t>
            </w:r>
          </w:p>
          <w:p w14:paraId="3C4FDE3F" w14:textId="77777777" w:rsidR="0031747A" w:rsidRDefault="0031747A">
            <w:pPr>
              <w:ind w:left="0" w:firstLine="0"/>
              <w:jc w:val="left"/>
            </w:pPr>
          </w:p>
        </w:tc>
        <w:tc>
          <w:tcPr>
            <w:tcW w:w="1701" w:type="dxa"/>
            <w:shd w:val="clear" w:color="auto" w:fill="D9D9D9"/>
          </w:tcPr>
          <w:p w14:paraId="5F0DDB9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1AE45B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a un determinado tutor.</w:t>
            </w:r>
          </w:p>
        </w:tc>
        <w:tc>
          <w:tcPr>
            <w:tcW w:w="2552" w:type="dxa"/>
            <w:shd w:val="clear" w:color="auto" w:fill="D9D9D9"/>
          </w:tcPr>
          <w:p w14:paraId="05B53BC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14C1E60E"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DA36E7D" w14:textId="4E8F7D25"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w:t>
            </w:r>
            <w:r>
              <w:t>en el que no se perderán los datos</w:t>
            </w:r>
            <w:r w:rsidR="00CC084A">
              <w:t>, aunque podrá ser un borrado físico si el administrador así lo decide.</w:t>
            </w:r>
          </w:p>
        </w:tc>
      </w:tr>
      <w:tr w:rsidR="0031747A" w14:paraId="5940F69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B8CFED9" w14:textId="77777777" w:rsidR="0031747A" w:rsidRDefault="00CC084A">
            <w:pPr>
              <w:ind w:left="0" w:firstLine="0"/>
            </w:pPr>
            <w:r>
              <w:t>Proceso</w:t>
            </w:r>
          </w:p>
        </w:tc>
        <w:tc>
          <w:tcPr>
            <w:tcW w:w="6379" w:type="dxa"/>
            <w:gridSpan w:val="3"/>
          </w:tcPr>
          <w:p w14:paraId="6B19D65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tutor en la base de datos.</w:t>
            </w:r>
          </w:p>
        </w:tc>
      </w:tr>
    </w:tbl>
    <w:p w14:paraId="2C3FD140" w14:textId="77777777" w:rsidR="0031747A" w:rsidRDefault="0031747A">
      <w:pPr>
        <w:ind w:left="0" w:firstLine="0"/>
      </w:pPr>
    </w:p>
    <w:p w14:paraId="274B3D0C" w14:textId="77777777" w:rsidR="0031747A" w:rsidRDefault="0031747A">
      <w:pPr>
        <w:ind w:left="0" w:firstLine="0"/>
      </w:pPr>
    </w:p>
    <w:p w14:paraId="0C71C310" w14:textId="77777777" w:rsidR="0031747A" w:rsidRDefault="0031747A"/>
    <w:tbl>
      <w:tblPr>
        <w:tblStyle w:val="a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A6E0A0"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354FE27" w14:textId="77777777" w:rsidR="0031747A" w:rsidRDefault="00CC084A">
            <w:pPr>
              <w:ind w:left="0" w:firstLine="0"/>
            </w:pPr>
            <w:r>
              <w:t>Especificación de Requerimientos Funcionales del Terapeuta</w:t>
            </w:r>
          </w:p>
        </w:tc>
      </w:tr>
      <w:tr w:rsidR="0031747A" w14:paraId="6E5E818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3045EC1" w14:textId="77777777" w:rsidR="0031747A" w:rsidRDefault="00CC084A">
            <w:pPr>
              <w:ind w:left="0" w:firstLine="0"/>
            </w:pPr>
            <w:r>
              <w:t>Código</w:t>
            </w:r>
          </w:p>
        </w:tc>
        <w:tc>
          <w:tcPr>
            <w:tcW w:w="3827" w:type="dxa"/>
            <w:gridSpan w:val="2"/>
            <w:shd w:val="clear" w:color="auto" w:fill="D9D9D9"/>
          </w:tcPr>
          <w:p w14:paraId="29B3C9A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714B3C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252466D" w14:textId="77777777">
        <w:tc>
          <w:tcPr>
            <w:cnfStyle w:val="001000000000" w:firstRow="0" w:lastRow="0" w:firstColumn="1" w:lastColumn="0" w:oddVBand="0" w:evenVBand="0" w:oddHBand="0" w:evenHBand="0" w:firstRowFirstColumn="0" w:firstRowLastColumn="0" w:lastRowFirstColumn="0" w:lastRowLastColumn="0"/>
            <w:tcW w:w="2972" w:type="dxa"/>
          </w:tcPr>
          <w:p w14:paraId="3A9BFA93" w14:textId="77777777" w:rsidR="0031747A" w:rsidRDefault="00CC084A">
            <w:pPr>
              <w:ind w:left="0" w:firstLine="0"/>
            </w:pPr>
            <w:r>
              <w:rPr>
                <w:b w:val="0"/>
              </w:rPr>
              <w:t>RFRP-011</w:t>
            </w:r>
          </w:p>
        </w:tc>
        <w:tc>
          <w:tcPr>
            <w:tcW w:w="3827" w:type="dxa"/>
            <w:gridSpan w:val="2"/>
          </w:tcPr>
          <w:p w14:paraId="0CE8ADD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Registrar un paciente</w:t>
            </w:r>
          </w:p>
        </w:tc>
        <w:tc>
          <w:tcPr>
            <w:tcW w:w="2552" w:type="dxa"/>
          </w:tcPr>
          <w:p w14:paraId="55622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9CC9C2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19649D37" w14:textId="77777777" w:rsidR="0031747A" w:rsidRDefault="00CC084A">
            <w:pPr>
              <w:ind w:left="0" w:firstLine="0"/>
            </w:pPr>
            <w:r>
              <w:t>Descripción</w:t>
            </w:r>
          </w:p>
        </w:tc>
        <w:tc>
          <w:tcPr>
            <w:tcW w:w="6379" w:type="dxa"/>
            <w:gridSpan w:val="3"/>
            <w:shd w:val="clear" w:color="auto" w:fill="D9D9D9"/>
          </w:tcPr>
          <w:p w14:paraId="43F003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terapeuta podrá agregar un paciente con los datos de entrada y enviarlo a la base de datos. </w:t>
            </w:r>
          </w:p>
        </w:tc>
      </w:tr>
      <w:tr w:rsidR="0031747A" w14:paraId="4297A0D3" w14:textId="77777777">
        <w:tc>
          <w:tcPr>
            <w:cnfStyle w:val="001000000000" w:firstRow="0" w:lastRow="0" w:firstColumn="1" w:lastColumn="0" w:oddVBand="0" w:evenVBand="0" w:oddHBand="0" w:evenHBand="0" w:firstRowFirstColumn="0" w:firstRowLastColumn="0" w:lastRowFirstColumn="0" w:lastRowLastColumn="0"/>
            <w:tcW w:w="2972" w:type="dxa"/>
          </w:tcPr>
          <w:p w14:paraId="698EDE2D" w14:textId="77777777" w:rsidR="0031747A" w:rsidRDefault="00CC084A">
            <w:pPr>
              <w:ind w:left="0" w:firstLine="0"/>
            </w:pPr>
            <w:r>
              <w:t>Entradas</w:t>
            </w:r>
          </w:p>
        </w:tc>
        <w:tc>
          <w:tcPr>
            <w:tcW w:w="1701" w:type="dxa"/>
          </w:tcPr>
          <w:p w14:paraId="28EE610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0D2C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08327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B7C4A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E019678" w14:textId="77777777" w:rsidR="0031747A" w:rsidRDefault="00CC084A">
            <w:pPr>
              <w:ind w:left="0" w:firstLine="0"/>
              <w:jc w:val="left"/>
            </w:pPr>
            <w:r>
              <w:rPr>
                <w:b w:val="0"/>
              </w:rPr>
              <w:t>-Apellido paterno (et)</w:t>
            </w:r>
          </w:p>
          <w:p w14:paraId="2DF65A67" w14:textId="77777777" w:rsidR="0031747A" w:rsidRDefault="00CC084A">
            <w:pPr>
              <w:ind w:left="0" w:firstLine="0"/>
              <w:jc w:val="left"/>
            </w:pPr>
            <w:r>
              <w:rPr>
                <w:b w:val="0"/>
              </w:rPr>
              <w:t>-Apellido materno (et)</w:t>
            </w:r>
          </w:p>
          <w:p w14:paraId="5EF6EEF8" w14:textId="77777777" w:rsidR="0031747A" w:rsidRDefault="00CC084A">
            <w:pPr>
              <w:ind w:left="0" w:firstLine="0"/>
              <w:jc w:val="left"/>
            </w:pPr>
            <w:r>
              <w:rPr>
                <w:b w:val="0"/>
              </w:rPr>
              <w:t>-Nombre (et)</w:t>
            </w:r>
          </w:p>
          <w:p w14:paraId="423A79DC" w14:textId="77777777" w:rsidR="0031747A" w:rsidRDefault="00CC084A">
            <w:pPr>
              <w:ind w:left="0" w:firstLine="0"/>
              <w:jc w:val="left"/>
            </w:pPr>
            <w:r>
              <w:rPr>
                <w:b w:val="0"/>
              </w:rPr>
              <w:t>-Género (</w:t>
            </w:r>
            <w:proofErr w:type="spellStart"/>
            <w:r>
              <w:rPr>
                <w:b w:val="0"/>
              </w:rPr>
              <w:t>chb</w:t>
            </w:r>
            <w:proofErr w:type="spellEnd"/>
            <w:r>
              <w:rPr>
                <w:b w:val="0"/>
              </w:rPr>
              <w:t>)</w:t>
            </w:r>
          </w:p>
          <w:p w14:paraId="5861B7A0" w14:textId="77777777" w:rsidR="0031747A" w:rsidRDefault="00CC084A">
            <w:pPr>
              <w:ind w:left="0" w:firstLine="0"/>
              <w:jc w:val="left"/>
            </w:pPr>
            <w:r>
              <w:rPr>
                <w:b w:val="0"/>
              </w:rPr>
              <w:t>-Fecha de nacimiento (</w:t>
            </w:r>
            <w:proofErr w:type="spellStart"/>
            <w:r>
              <w:rPr>
                <w:b w:val="0"/>
              </w:rPr>
              <w:t>cb</w:t>
            </w:r>
            <w:proofErr w:type="spellEnd"/>
            <w:r>
              <w:rPr>
                <w:b w:val="0"/>
              </w:rPr>
              <w:t>)</w:t>
            </w:r>
          </w:p>
          <w:p w14:paraId="37CE52A3" w14:textId="77777777" w:rsidR="0031747A" w:rsidRDefault="00CC084A">
            <w:pPr>
              <w:ind w:left="0" w:firstLine="0"/>
              <w:jc w:val="left"/>
            </w:pPr>
            <w:r>
              <w:t>-</w:t>
            </w:r>
            <w:r>
              <w:rPr>
                <w:b w:val="0"/>
              </w:rPr>
              <w:t>Nacionalidad (et)</w:t>
            </w:r>
          </w:p>
          <w:p w14:paraId="01450512" w14:textId="77777777" w:rsidR="0031747A" w:rsidRDefault="00CC084A">
            <w:pPr>
              <w:ind w:left="0" w:firstLine="0"/>
              <w:jc w:val="left"/>
            </w:pPr>
            <w:r>
              <w:rPr>
                <w:b w:val="0"/>
              </w:rPr>
              <w:t>-Estado (</w:t>
            </w:r>
            <w:proofErr w:type="spellStart"/>
            <w:r>
              <w:rPr>
                <w:b w:val="0"/>
              </w:rPr>
              <w:t>cb</w:t>
            </w:r>
            <w:proofErr w:type="spellEnd"/>
            <w:r>
              <w:rPr>
                <w:b w:val="0"/>
              </w:rPr>
              <w:t>)</w:t>
            </w:r>
          </w:p>
          <w:p w14:paraId="4FE02C73" w14:textId="77777777" w:rsidR="0031747A" w:rsidRDefault="00CC084A">
            <w:pPr>
              <w:ind w:left="0" w:firstLine="0"/>
              <w:jc w:val="left"/>
            </w:pPr>
            <w:r>
              <w:rPr>
                <w:b w:val="0"/>
              </w:rPr>
              <w:t>-Municipio (</w:t>
            </w:r>
            <w:proofErr w:type="spellStart"/>
            <w:r>
              <w:rPr>
                <w:b w:val="0"/>
              </w:rPr>
              <w:t>cb</w:t>
            </w:r>
            <w:proofErr w:type="spellEnd"/>
            <w:r>
              <w:rPr>
                <w:b w:val="0"/>
              </w:rPr>
              <w:t>)</w:t>
            </w:r>
          </w:p>
          <w:p w14:paraId="6616185C" w14:textId="77777777" w:rsidR="0031747A" w:rsidRDefault="00CC084A">
            <w:pPr>
              <w:ind w:left="0" w:firstLine="0"/>
              <w:jc w:val="left"/>
            </w:pPr>
            <w:r>
              <w:rPr>
                <w:b w:val="0"/>
              </w:rPr>
              <w:t>-Localidad (et)</w:t>
            </w:r>
          </w:p>
          <w:p w14:paraId="78B16BE4" w14:textId="77777777" w:rsidR="0031747A" w:rsidRDefault="00CC084A">
            <w:pPr>
              <w:ind w:left="0" w:firstLine="0"/>
              <w:jc w:val="left"/>
            </w:pPr>
            <w:r>
              <w:rPr>
                <w:b w:val="0"/>
              </w:rPr>
              <w:t>-Calle y numero (et)</w:t>
            </w:r>
          </w:p>
          <w:p w14:paraId="49850E4D" w14:textId="77777777" w:rsidR="0031747A" w:rsidRDefault="00CC084A">
            <w:pPr>
              <w:ind w:left="0" w:firstLine="0"/>
              <w:jc w:val="left"/>
            </w:pPr>
            <w:r>
              <w:rPr>
                <w:b w:val="0"/>
              </w:rPr>
              <w:t>-Código postal (et)</w:t>
            </w:r>
          </w:p>
          <w:p w14:paraId="10827F36" w14:textId="77777777" w:rsidR="0031747A" w:rsidRDefault="00CC084A">
            <w:pPr>
              <w:ind w:left="0" w:firstLine="0"/>
              <w:jc w:val="left"/>
            </w:pPr>
            <w:r>
              <w:rPr>
                <w:b w:val="0"/>
              </w:rPr>
              <w:t>-Diagnostico (</w:t>
            </w:r>
            <w:proofErr w:type="spellStart"/>
            <w:r>
              <w:rPr>
                <w:b w:val="0"/>
              </w:rPr>
              <w:t>ta</w:t>
            </w:r>
            <w:proofErr w:type="spellEnd"/>
            <w:r>
              <w:rPr>
                <w:b w:val="0"/>
              </w:rPr>
              <w:t>)</w:t>
            </w:r>
          </w:p>
          <w:p w14:paraId="7956E8EB" w14:textId="77777777" w:rsidR="0031747A" w:rsidRDefault="00CC084A">
            <w:pPr>
              <w:ind w:left="0" w:firstLine="0"/>
              <w:jc w:val="left"/>
            </w:pPr>
            <w:r>
              <w:rPr>
                <w:b w:val="0"/>
              </w:rPr>
              <w:t>-Tutor (</w:t>
            </w:r>
            <w:proofErr w:type="spellStart"/>
            <w:r>
              <w:rPr>
                <w:b w:val="0"/>
              </w:rPr>
              <w:t>cb</w:t>
            </w:r>
            <w:proofErr w:type="spellEnd"/>
            <w:r>
              <w:rPr>
                <w:b w:val="0"/>
              </w:rPr>
              <w:t>)</w:t>
            </w:r>
          </w:p>
          <w:p w14:paraId="16328951" w14:textId="77777777" w:rsidR="0031747A" w:rsidRDefault="0031747A">
            <w:pPr>
              <w:ind w:left="0" w:firstLine="0"/>
              <w:jc w:val="left"/>
            </w:pPr>
          </w:p>
        </w:tc>
        <w:tc>
          <w:tcPr>
            <w:tcW w:w="1701" w:type="dxa"/>
            <w:shd w:val="clear" w:color="auto" w:fill="D9D9D9"/>
          </w:tcPr>
          <w:p w14:paraId="2BCAAB5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191BE3F4"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al agregar un paciente.</w:t>
            </w:r>
          </w:p>
        </w:tc>
        <w:tc>
          <w:tcPr>
            <w:tcW w:w="2552" w:type="dxa"/>
            <w:shd w:val="clear" w:color="auto" w:fill="D9D9D9"/>
          </w:tcPr>
          <w:p w14:paraId="5E04B5B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agregar</w:t>
            </w:r>
          </w:p>
          <w:p w14:paraId="75BC48E1"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 que no cuente con los datos completos de manera correcta.</w:t>
            </w:r>
          </w:p>
          <w:p w14:paraId="5344D54D"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tc>
      </w:tr>
      <w:tr w:rsidR="0031747A" w14:paraId="365DF342"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F00717F" w14:textId="77777777" w:rsidR="0031747A" w:rsidRDefault="00CC084A">
            <w:pPr>
              <w:ind w:left="0" w:firstLine="0"/>
            </w:pPr>
            <w:r>
              <w:t>Proceso</w:t>
            </w:r>
          </w:p>
        </w:tc>
        <w:tc>
          <w:tcPr>
            <w:tcW w:w="6379" w:type="dxa"/>
            <w:gridSpan w:val="3"/>
          </w:tcPr>
          <w:p w14:paraId="3F0ED06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-Agregar datos de un paciente a la base de datos.</w:t>
            </w:r>
          </w:p>
        </w:tc>
      </w:tr>
    </w:tbl>
    <w:p w14:paraId="5994C03F" w14:textId="77777777" w:rsidR="0031747A" w:rsidRDefault="0031747A">
      <w:pPr>
        <w:ind w:left="0" w:firstLine="0"/>
      </w:pPr>
    </w:p>
    <w:tbl>
      <w:tblPr>
        <w:tblStyle w:val="a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2D433FA5"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AA0289F" w14:textId="77777777" w:rsidR="0031747A" w:rsidRDefault="00CC084A">
            <w:pPr>
              <w:ind w:left="0" w:firstLine="0"/>
            </w:pPr>
            <w:r>
              <w:t xml:space="preserve">Especificación de Requerimientos Funcionales del Terapeuta </w:t>
            </w:r>
          </w:p>
        </w:tc>
      </w:tr>
      <w:tr w:rsidR="0031747A" w14:paraId="0734C2E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7ED554B" w14:textId="77777777" w:rsidR="0031747A" w:rsidRDefault="00CC084A">
            <w:pPr>
              <w:ind w:left="0" w:firstLine="0"/>
            </w:pPr>
            <w:r>
              <w:t>Código</w:t>
            </w:r>
          </w:p>
        </w:tc>
        <w:tc>
          <w:tcPr>
            <w:tcW w:w="3827" w:type="dxa"/>
            <w:gridSpan w:val="2"/>
            <w:shd w:val="clear" w:color="auto" w:fill="D9D9D9"/>
          </w:tcPr>
          <w:p w14:paraId="36EDC22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5A3D92C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3B3B330" w14:textId="77777777">
        <w:tc>
          <w:tcPr>
            <w:cnfStyle w:val="001000000000" w:firstRow="0" w:lastRow="0" w:firstColumn="1" w:lastColumn="0" w:oddVBand="0" w:evenVBand="0" w:oddHBand="0" w:evenHBand="0" w:firstRowFirstColumn="0" w:firstRowLastColumn="0" w:lastRowFirstColumn="0" w:lastRowLastColumn="0"/>
            <w:tcW w:w="2972" w:type="dxa"/>
          </w:tcPr>
          <w:p w14:paraId="0E24B20B" w14:textId="77777777" w:rsidR="0031747A" w:rsidRDefault="00CC084A">
            <w:pPr>
              <w:ind w:left="0" w:firstLine="0"/>
            </w:pPr>
            <w:r>
              <w:rPr>
                <w:b w:val="0"/>
              </w:rPr>
              <w:t>RFRP-012</w:t>
            </w:r>
          </w:p>
        </w:tc>
        <w:tc>
          <w:tcPr>
            <w:tcW w:w="3827" w:type="dxa"/>
            <w:gridSpan w:val="2"/>
          </w:tcPr>
          <w:p w14:paraId="30CEF8F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Listar los pacientes registrados.</w:t>
            </w:r>
          </w:p>
        </w:tc>
        <w:tc>
          <w:tcPr>
            <w:tcW w:w="2552" w:type="dxa"/>
          </w:tcPr>
          <w:p w14:paraId="0F329CB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0E0712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FEDF894" w14:textId="77777777" w:rsidR="0031747A" w:rsidRDefault="00CC084A">
            <w:pPr>
              <w:ind w:left="0" w:firstLine="0"/>
            </w:pPr>
            <w:r>
              <w:t>Descripción</w:t>
            </w:r>
          </w:p>
        </w:tc>
        <w:tc>
          <w:tcPr>
            <w:tcW w:w="6379" w:type="dxa"/>
            <w:gridSpan w:val="3"/>
            <w:shd w:val="clear" w:color="auto" w:fill="D9D9D9"/>
          </w:tcPr>
          <w:p w14:paraId="27660BD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visualizar los pacientes registrados en la base de datos. Se generará una tabla en la que se mostrarán los datos más relevantes de los pacientes (Datos de entrada).</w:t>
            </w:r>
          </w:p>
        </w:tc>
      </w:tr>
      <w:tr w:rsidR="0031747A" w14:paraId="009AE59C" w14:textId="77777777">
        <w:tc>
          <w:tcPr>
            <w:cnfStyle w:val="001000000000" w:firstRow="0" w:lastRow="0" w:firstColumn="1" w:lastColumn="0" w:oddVBand="0" w:evenVBand="0" w:oddHBand="0" w:evenHBand="0" w:firstRowFirstColumn="0" w:firstRowLastColumn="0" w:lastRowFirstColumn="0" w:lastRowLastColumn="0"/>
            <w:tcW w:w="2972" w:type="dxa"/>
          </w:tcPr>
          <w:p w14:paraId="0D609971" w14:textId="77777777" w:rsidR="0031747A" w:rsidRDefault="00CC084A">
            <w:pPr>
              <w:ind w:left="0" w:firstLine="0"/>
            </w:pPr>
            <w:r>
              <w:t>Entradas</w:t>
            </w:r>
          </w:p>
        </w:tc>
        <w:tc>
          <w:tcPr>
            <w:tcW w:w="1701" w:type="dxa"/>
          </w:tcPr>
          <w:p w14:paraId="4DEB3C1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46D5FD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03020C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839831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5167466C" w14:textId="77777777" w:rsidR="0031747A" w:rsidRDefault="00CC084A">
            <w:pPr>
              <w:ind w:left="0" w:firstLine="0"/>
              <w:jc w:val="left"/>
            </w:pPr>
            <w:r>
              <w:rPr>
                <w:b w:val="0"/>
              </w:rPr>
              <w:t>Identificador</w:t>
            </w:r>
          </w:p>
          <w:p w14:paraId="02058947" w14:textId="77777777" w:rsidR="0031747A" w:rsidRDefault="00CC084A">
            <w:pPr>
              <w:ind w:left="0" w:firstLine="0"/>
              <w:jc w:val="left"/>
            </w:pPr>
            <w:r>
              <w:rPr>
                <w:b w:val="0"/>
              </w:rPr>
              <w:t xml:space="preserve">Nombre </w:t>
            </w:r>
          </w:p>
          <w:p w14:paraId="29702CAE" w14:textId="77777777" w:rsidR="0031747A" w:rsidRDefault="00CC084A">
            <w:pPr>
              <w:ind w:left="0" w:firstLine="0"/>
              <w:jc w:val="left"/>
            </w:pPr>
            <w:r>
              <w:rPr>
                <w:b w:val="0"/>
              </w:rPr>
              <w:t xml:space="preserve">Apellidos </w:t>
            </w:r>
          </w:p>
          <w:p w14:paraId="4F6ED86B" w14:textId="77777777" w:rsidR="0031747A" w:rsidRDefault="00CC084A">
            <w:pPr>
              <w:ind w:left="0" w:firstLine="0"/>
              <w:jc w:val="left"/>
            </w:pPr>
            <w:r>
              <w:rPr>
                <w:b w:val="0"/>
              </w:rPr>
              <w:t xml:space="preserve">Edad </w:t>
            </w:r>
          </w:p>
          <w:p w14:paraId="6A715D1B" w14:textId="77777777" w:rsidR="0031747A" w:rsidRDefault="00CC084A">
            <w:pPr>
              <w:ind w:left="0" w:firstLine="0"/>
              <w:jc w:val="left"/>
            </w:pPr>
            <w:r>
              <w:rPr>
                <w:b w:val="0"/>
              </w:rPr>
              <w:t>Terapeuta</w:t>
            </w:r>
          </w:p>
        </w:tc>
        <w:tc>
          <w:tcPr>
            <w:tcW w:w="1701" w:type="dxa"/>
            <w:shd w:val="clear" w:color="auto" w:fill="D9D9D9"/>
          </w:tcPr>
          <w:p w14:paraId="1A0DC5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1D64604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Lista de pacientes</w:t>
            </w:r>
          </w:p>
        </w:tc>
        <w:tc>
          <w:tcPr>
            <w:tcW w:w="2552" w:type="dxa"/>
            <w:shd w:val="clear" w:color="auto" w:fill="D9D9D9"/>
          </w:tcPr>
          <w:p w14:paraId="2ECE37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733065D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1166F482" w14:textId="77777777" w:rsidR="0031747A" w:rsidRDefault="00CC084A">
            <w:pPr>
              <w:ind w:left="0" w:firstLine="0"/>
            </w:pPr>
            <w:r>
              <w:t>Proceso</w:t>
            </w:r>
          </w:p>
        </w:tc>
        <w:tc>
          <w:tcPr>
            <w:tcW w:w="6379" w:type="dxa"/>
            <w:gridSpan w:val="3"/>
          </w:tcPr>
          <w:p w14:paraId="35BEC8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-Recuperar datos de los pacientes y listarlos en una tabla.</w:t>
            </w:r>
          </w:p>
        </w:tc>
      </w:tr>
    </w:tbl>
    <w:p w14:paraId="7ABA418D" w14:textId="77777777" w:rsidR="0031747A" w:rsidRDefault="0031747A">
      <w:pPr>
        <w:ind w:left="0" w:firstLine="0"/>
      </w:pPr>
    </w:p>
    <w:p w14:paraId="5671A5B3" w14:textId="77777777" w:rsidR="0031747A" w:rsidRDefault="0031747A">
      <w:pPr>
        <w:ind w:left="0" w:firstLine="0"/>
      </w:pPr>
    </w:p>
    <w:tbl>
      <w:tblPr>
        <w:tblStyle w:val="a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4AE96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60EE9805" w14:textId="77777777" w:rsidR="0031747A" w:rsidRDefault="00CC084A">
            <w:pPr>
              <w:ind w:left="0" w:firstLine="0"/>
            </w:pPr>
            <w:r>
              <w:t xml:space="preserve">Especificación de Requerimientos Funcionales del Terapeuta </w:t>
            </w:r>
          </w:p>
        </w:tc>
      </w:tr>
      <w:tr w:rsidR="0031747A" w14:paraId="71EEC0D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0E922B6" w14:textId="77777777" w:rsidR="0031747A" w:rsidRDefault="00CC084A">
            <w:pPr>
              <w:ind w:left="0" w:firstLine="0"/>
            </w:pPr>
            <w:r>
              <w:t>Código</w:t>
            </w:r>
          </w:p>
        </w:tc>
        <w:tc>
          <w:tcPr>
            <w:tcW w:w="3827" w:type="dxa"/>
            <w:gridSpan w:val="2"/>
            <w:shd w:val="clear" w:color="auto" w:fill="D9D9D9"/>
          </w:tcPr>
          <w:p w14:paraId="2AE551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3A65E42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EB836C1" w14:textId="77777777">
        <w:tc>
          <w:tcPr>
            <w:cnfStyle w:val="001000000000" w:firstRow="0" w:lastRow="0" w:firstColumn="1" w:lastColumn="0" w:oddVBand="0" w:evenVBand="0" w:oddHBand="0" w:evenHBand="0" w:firstRowFirstColumn="0" w:firstRowLastColumn="0" w:lastRowFirstColumn="0" w:lastRowLastColumn="0"/>
            <w:tcW w:w="2972" w:type="dxa"/>
          </w:tcPr>
          <w:p w14:paraId="6F6846E0" w14:textId="77777777" w:rsidR="0031747A" w:rsidRDefault="00CC084A">
            <w:pPr>
              <w:ind w:left="0" w:firstLine="0"/>
            </w:pPr>
            <w:r>
              <w:rPr>
                <w:b w:val="0"/>
              </w:rPr>
              <w:t>RFRP-013</w:t>
            </w:r>
          </w:p>
        </w:tc>
        <w:tc>
          <w:tcPr>
            <w:tcW w:w="3827" w:type="dxa"/>
            <w:gridSpan w:val="2"/>
          </w:tcPr>
          <w:p w14:paraId="0E73F2B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Consultar Pacientes.</w:t>
            </w:r>
          </w:p>
        </w:tc>
        <w:tc>
          <w:tcPr>
            <w:tcW w:w="2552" w:type="dxa"/>
          </w:tcPr>
          <w:p w14:paraId="113238C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AF4247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C196082" w14:textId="77777777" w:rsidR="0031747A" w:rsidRDefault="00CC084A">
            <w:pPr>
              <w:ind w:left="0" w:firstLine="0"/>
            </w:pPr>
            <w:r>
              <w:t>Descripción</w:t>
            </w:r>
          </w:p>
        </w:tc>
        <w:tc>
          <w:tcPr>
            <w:tcW w:w="6379" w:type="dxa"/>
            <w:gridSpan w:val="3"/>
            <w:shd w:val="clear" w:color="auto" w:fill="D9D9D9"/>
          </w:tcPr>
          <w:p w14:paraId="44981F4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consultar los datos de un determinado paciente, así como los reportes de las sesiones en las que ha participado. </w:t>
            </w:r>
          </w:p>
        </w:tc>
      </w:tr>
      <w:tr w:rsidR="0031747A" w14:paraId="3F0C99F6" w14:textId="77777777">
        <w:tc>
          <w:tcPr>
            <w:cnfStyle w:val="001000000000" w:firstRow="0" w:lastRow="0" w:firstColumn="1" w:lastColumn="0" w:oddVBand="0" w:evenVBand="0" w:oddHBand="0" w:evenHBand="0" w:firstRowFirstColumn="0" w:firstRowLastColumn="0" w:lastRowFirstColumn="0" w:lastRowLastColumn="0"/>
            <w:tcW w:w="2972" w:type="dxa"/>
          </w:tcPr>
          <w:p w14:paraId="2328660A" w14:textId="77777777" w:rsidR="0031747A" w:rsidRDefault="00CC084A">
            <w:pPr>
              <w:ind w:left="0" w:firstLine="0"/>
            </w:pPr>
            <w:r>
              <w:t>Entradas</w:t>
            </w:r>
          </w:p>
        </w:tc>
        <w:tc>
          <w:tcPr>
            <w:tcW w:w="1701" w:type="dxa"/>
          </w:tcPr>
          <w:p w14:paraId="5FDF61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17BCA8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3B8D83F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092C2EC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17B362D" w14:textId="77777777" w:rsidR="0031747A" w:rsidRDefault="00CC084A">
            <w:pPr>
              <w:ind w:left="0" w:firstLine="0"/>
              <w:jc w:val="left"/>
            </w:pPr>
            <w:r>
              <w:rPr>
                <w:b w:val="0"/>
              </w:rPr>
              <w:t>Datos de entrada del requerimiento RFRP-011</w:t>
            </w:r>
          </w:p>
          <w:p w14:paraId="4EDA44F2" w14:textId="77777777" w:rsidR="0031747A" w:rsidRDefault="0031747A">
            <w:pPr>
              <w:ind w:left="0" w:firstLine="0"/>
              <w:jc w:val="left"/>
            </w:pPr>
          </w:p>
          <w:p w14:paraId="2693E7A2" w14:textId="77777777" w:rsidR="0031747A" w:rsidRDefault="00CC084A">
            <w:pPr>
              <w:ind w:left="0" w:firstLine="0"/>
              <w:jc w:val="left"/>
            </w:pPr>
            <w:r>
              <w:rPr>
                <w:b w:val="0"/>
              </w:rPr>
              <w:t>Datos de entrada del requerimiento RFS-008</w:t>
            </w:r>
          </w:p>
          <w:p w14:paraId="132A0506" w14:textId="77777777" w:rsidR="0031747A" w:rsidRDefault="0031747A">
            <w:pPr>
              <w:ind w:left="0" w:firstLine="0"/>
              <w:jc w:val="left"/>
            </w:pPr>
          </w:p>
          <w:p w14:paraId="4E0F827B" w14:textId="77777777" w:rsidR="0031747A" w:rsidRDefault="00CC084A">
            <w:pPr>
              <w:ind w:left="0" w:firstLine="0"/>
              <w:jc w:val="left"/>
            </w:pPr>
            <w:r>
              <w:rPr>
                <w:b w:val="0"/>
              </w:rPr>
              <w:t>-Reportes</w:t>
            </w:r>
          </w:p>
          <w:p w14:paraId="440D9794" w14:textId="77777777" w:rsidR="0031747A" w:rsidRDefault="0031747A">
            <w:pPr>
              <w:ind w:left="0" w:firstLine="0"/>
              <w:jc w:val="left"/>
            </w:pPr>
          </w:p>
        </w:tc>
        <w:tc>
          <w:tcPr>
            <w:tcW w:w="1701" w:type="dxa"/>
            <w:shd w:val="clear" w:color="auto" w:fill="D9D9D9"/>
          </w:tcPr>
          <w:p w14:paraId="587CDC0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Base de datos</w:t>
            </w:r>
          </w:p>
        </w:tc>
        <w:tc>
          <w:tcPr>
            <w:tcW w:w="2126" w:type="dxa"/>
            <w:shd w:val="clear" w:color="auto" w:fill="D9D9D9"/>
          </w:tcPr>
          <w:p w14:paraId="4911315C"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Datos del paciente y lista de reportes en los que ha participado.</w:t>
            </w:r>
          </w:p>
        </w:tc>
        <w:tc>
          <w:tcPr>
            <w:tcW w:w="2552" w:type="dxa"/>
            <w:shd w:val="clear" w:color="auto" w:fill="D9D9D9"/>
          </w:tcPr>
          <w:p w14:paraId="339F813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tener como mínimo un paciente registrado.</w:t>
            </w:r>
          </w:p>
        </w:tc>
      </w:tr>
      <w:tr w:rsidR="0031747A" w14:paraId="37880BF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7F0BA3C4" w14:textId="77777777" w:rsidR="0031747A" w:rsidRDefault="00CC084A">
            <w:pPr>
              <w:ind w:left="0" w:firstLine="0"/>
            </w:pPr>
            <w:r>
              <w:t>Proceso</w:t>
            </w:r>
          </w:p>
        </w:tc>
        <w:tc>
          <w:tcPr>
            <w:tcW w:w="6379" w:type="dxa"/>
            <w:gridSpan w:val="3"/>
          </w:tcPr>
          <w:p w14:paraId="7C9692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los datos de un paciente en específico y listar reportes en los que ha participado.</w:t>
            </w:r>
          </w:p>
        </w:tc>
      </w:tr>
    </w:tbl>
    <w:p w14:paraId="793EE7B3" w14:textId="77777777" w:rsidR="0031747A" w:rsidRDefault="0031747A">
      <w:pPr>
        <w:ind w:left="0" w:firstLine="0"/>
      </w:pPr>
    </w:p>
    <w:p w14:paraId="7D4BC558" w14:textId="77777777" w:rsidR="0031747A" w:rsidRDefault="0031747A">
      <w:pPr>
        <w:ind w:left="0" w:firstLine="0"/>
      </w:pPr>
    </w:p>
    <w:p w14:paraId="5EDEC2F8" w14:textId="2E3F734F" w:rsidR="0031747A" w:rsidRDefault="0031747A">
      <w:pPr>
        <w:ind w:left="0" w:firstLine="0"/>
      </w:pPr>
    </w:p>
    <w:p w14:paraId="53377178" w14:textId="77777777" w:rsidR="001433C5" w:rsidRDefault="001433C5">
      <w:pPr>
        <w:ind w:left="0" w:firstLine="0"/>
      </w:pPr>
    </w:p>
    <w:p w14:paraId="22EA83A1" w14:textId="1108E549" w:rsidR="0031747A" w:rsidRDefault="0031747A">
      <w:pPr>
        <w:ind w:left="0" w:firstLine="0"/>
      </w:pPr>
    </w:p>
    <w:p w14:paraId="1D50C916" w14:textId="3F3F00DF" w:rsidR="001433C5" w:rsidRDefault="001433C5">
      <w:pPr>
        <w:ind w:left="0" w:firstLine="0"/>
      </w:pPr>
    </w:p>
    <w:p w14:paraId="6F114778" w14:textId="77777777" w:rsidR="001433C5" w:rsidRDefault="001433C5">
      <w:pPr>
        <w:ind w:left="0" w:firstLine="0"/>
      </w:pPr>
    </w:p>
    <w:tbl>
      <w:tblPr>
        <w:tblStyle w:val="a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3C23503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9C881AC" w14:textId="77777777" w:rsidR="0031747A" w:rsidRDefault="00CC084A">
            <w:pPr>
              <w:ind w:left="0" w:firstLine="0"/>
            </w:pPr>
            <w:r>
              <w:lastRenderedPageBreak/>
              <w:t xml:space="preserve">Especificación de Requerimientos Funcionales del Terapeuta </w:t>
            </w:r>
          </w:p>
        </w:tc>
      </w:tr>
      <w:tr w:rsidR="0031747A" w14:paraId="065F905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31C938AE" w14:textId="77777777" w:rsidR="0031747A" w:rsidRDefault="00CC084A">
            <w:pPr>
              <w:ind w:left="0" w:firstLine="0"/>
            </w:pPr>
            <w:r>
              <w:t>Código</w:t>
            </w:r>
          </w:p>
        </w:tc>
        <w:tc>
          <w:tcPr>
            <w:tcW w:w="3827" w:type="dxa"/>
            <w:gridSpan w:val="2"/>
            <w:shd w:val="clear" w:color="auto" w:fill="D9D9D9"/>
          </w:tcPr>
          <w:p w14:paraId="0F9037D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2ABBEC2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6813B56" w14:textId="77777777">
        <w:tc>
          <w:tcPr>
            <w:cnfStyle w:val="001000000000" w:firstRow="0" w:lastRow="0" w:firstColumn="1" w:lastColumn="0" w:oddVBand="0" w:evenVBand="0" w:oddHBand="0" w:evenHBand="0" w:firstRowFirstColumn="0" w:firstRowLastColumn="0" w:lastRowFirstColumn="0" w:lastRowLastColumn="0"/>
            <w:tcW w:w="2972" w:type="dxa"/>
          </w:tcPr>
          <w:p w14:paraId="1B30992B" w14:textId="77777777" w:rsidR="0031747A" w:rsidRDefault="00CC084A">
            <w:pPr>
              <w:ind w:left="0" w:firstLine="0"/>
            </w:pPr>
            <w:r>
              <w:rPr>
                <w:b w:val="0"/>
              </w:rPr>
              <w:t>RFRP-014</w:t>
            </w:r>
          </w:p>
        </w:tc>
        <w:tc>
          <w:tcPr>
            <w:tcW w:w="3827" w:type="dxa"/>
            <w:gridSpan w:val="2"/>
          </w:tcPr>
          <w:p w14:paraId="3270D8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Paciente.</w:t>
            </w:r>
          </w:p>
        </w:tc>
        <w:tc>
          <w:tcPr>
            <w:tcW w:w="2552" w:type="dxa"/>
          </w:tcPr>
          <w:p w14:paraId="2E296E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6FC2305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26CDF802" w14:textId="77777777" w:rsidR="0031747A" w:rsidRDefault="00CC084A">
            <w:pPr>
              <w:ind w:left="0" w:firstLine="0"/>
            </w:pPr>
            <w:r>
              <w:t>Descripción</w:t>
            </w:r>
          </w:p>
        </w:tc>
        <w:tc>
          <w:tcPr>
            <w:tcW w:w="6379" w:type="dxa"/>
            <w:gridSpan w:val="3"/>
            <w:shd w:val="clear" w:color="auto" w:fill="D9D9D9"/>
          </w:tcPr>
          <w:p w14:paraId="46B02D2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Se le permitirá al usuario terapeuta editar los datos de un paciente. Los datos actuales del paciente serán mostrados en su casilla correspondiente.</w:t>
            </w:r>
          </w:p>
        </w:tc>
      </w:tr>
      <w:tr w:rsidR="0031747A" w14:paraId="4BB220D9" w14:textId="77777777">
        <w:tc>
          <w:tcPr>
            <w:cnfStyle w:val="001000000000" w:firstRow="0" w:lastRow="0" w:firstColumn="1" w:lastColumn="0" w:oddVBand="0" w:evenVBand="0" w:oddHBand="0" w:evenHBand="0" w:firstRowFirstColumn="0" w:firstRowLastColumn="0" w:lastRowFirstColumn="0" w:lastRowLastColumn="0"/>
            <w:tcW w:w="2972" w:type="dxa"/>
          </w:tcPr>
          <w:p w14:paraId="07C5C317" w14:textId="77777777" w:rsidR="0031747A" w:rsidRDefault="00CC084A">
            <w:pPr>
              <w:ind w:left="0" w:firstLine="0"/>
            </w:pPr>
            <w:r>
              <w:t>Entradas</w:t>
            </w:r>
          </w:p>
        </w:tc>
        <w:tc>
          <w:tcPr>
            <w:tcW w:w="1701" w:type="dxa"/>
          </w:tcPr>
          <w:p w14:paraId="48DA0D7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70436C5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65A024D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C44526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0BA30F62" w14:textId="77777777" w:rsidR="0031747A" w:rsidRDefault="00CC084A">
            <w:pPr>
              <w:ind w:left="0" w:firstLine="0"/>
              <w:jc w:val="left"/>
            </w:pPr>
            <w:r>
              <w:rPr>
                <w:b w:val="0"/>
              </w:rPr>
              <w:t>Datos de entrada del requerimiento RFRP-011</w:t>
            </w:r>
          </w:p>
        </w:tc>
        <w:tc>
          <w:tcPr>
            <w:tcW w:w="1701" w:type="dxa"/>
            <w:shd w:val="clear" w:color="auto" w:fill="D9D9D9"/>
          </w:tcPr>
          <w:p w14:paraId="0991E152"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3C7DBB8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confirmación de que los datos se actualizaron</w:t>
            </w:r>
          </w:p>
        </w:tc>
        <w:tc>
          <w:tcPr>
            <w:tcW w:w="2552" w:type="dxa"/>
            <w:shd w:val="clear" w:color="auto" w:fill="D9D9D9"/>
          </w:tcPr>
          <w:p w14:paraId="3E9072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se podrá editar</w:t>
            </w:r>
          </w:p>
          <w:p w14:paraId="46790868"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pacientes que no cuentan con los datos completos de manera correcta.</w:t>
            </w:r>
          </w:p>
        </w:tc>
      </w:tr>
      <w:tr w:rsidR="0031747A" w14:paraId="5D263B83"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5419097C" w14:textId="77777777" w:rsidR="0031747A" w:rsidRDefault="00CC084A">
            <w:pPr>
              <w:ind w:left="0" w:firstLine="0"/>
            </w:pPr>
            <w:r>
              <w:t>Proceso</w:t>
            </w:r>
          </w:p>
        </w:tc>
        <w:tc>
          <w:tcPr>
            <w:tcW w:w="6379" w:type="dxa"/>
            <w:gridSpan w:val="3"/>
          </w:tcPr>
          <w:p w14:paraId="5F8DC75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-Editar los datos de un paciente y actualizarlo en la base de datos.</w:t>
            </w:r>
          </w:p>
        </w:tc>
      </w:tr>
    </w:tbl>
    <w:p w14:paraId="1EC5ECAE" w14:textId="77777777" w:rsidR="0031747A" w:rsidRDefault="0031747A">
      <w:pPr>
        <w:ind w:left="0" w:firstLine="0"/>
      </w:pPr>
    </w:p>
    <w:p w14:paraId="47F79A6A" w14:textId="77777777" w:rsidR="0031747A" w:rsidRDefault="0031747A">
      <w:pPr>
        <w:ind w:left="0" w:firstLine="0"/>
      </w:pPr>
    </w:p>
    <w:tbl>
      <w:tblPr>
        <w:tblStyle w:val="a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972"/>
        <w:gridCol w:w="1701"/>
        <w:gridCol w:w="2126"/>
        <w:gridCol w:w="2552"/>
      </w:tblGrid>
      <w:tr w:rsidR="0031747A" w14:paraId="6EE522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0EBBE03" w14:textId="77777777" w:rsidR="0031747A" w:rsidRDefault="00CC084A">
            <w:pPr>
              <w:ind w:left="0" w:firstLine="0"/>
            </w:pPr>
            <w:r>
              <w:t xml:space="preserve">Especificación de Requerimientos Funcionales del Terapeuta </w:t>
            </w:r>
          </w:p>
        </w:tc>
      </w:tr>
      <w:tr w:rsidR="0031747A" w14:paraId="56EC0C0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677B98E7" w14:textId="77777777" w:rsidR="0031747A" w:rsidRDefault="00CC084A">
            <w:pPr>
              <w:ind w:left="0" w:firstLine="0"/>
            </w:pPr>
            <w:r>
              <w:t>Código</w:t>
            </w:r>
          </w:p>
        </w:tc>
        <w:tc>
          <w:tcPr>
            <w:tcW w:w="3827" w:type="dxa"/>
            <w:gridSpan w:val="2"/>
            <w:shd w:val="clear" w:color="auto" w:fill="D9D9D9"/>
          </w:tcPr>
          <w:p w14:paraId="0BA5B1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552" w:type="dxa"/>
            <w:shd w:val="clear" w:color="auto" w:fill="D9D9D9"/>
          </w:tcPr>
          <w:p w14:paraId="6E8DF48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84257B" w14:textId="77777777">
        <w:tc>
          <w:tcPr>
            <w:cnfStyle w:val="001000000000" w:firstRow="0" w:lastRow="0" w:firstColumn="1" w:lastColumn="0" w:oddVBand="0" w:evenVBand="0" w:oddHBand="0" w:evenHBand="0" w:firstRowFirstColumn="0" w:firstRowLastColumn="0" w:lastRowFirstColumn="0" w:lastRowLastColumn="0"/>
            <w:tcW w:w="2972" w:type="dxa"/>
          </w:tcPr>
          <w:p w14:paraId="38957E85" w14:textId="77777777" w:rsidR="0031747A" w:rsidRDefault="00CC084A">
            <w:pPr>
              <w:ind w:left="0" w:firstLine="0"/>
            </w:pPr>
            <w:r>
              <w:rPr>
                <w:b w:val="0"/>
              </w:rPr>
              <w:t>RFRP-015</w:t>
            </w:r>
          </w:p>
        </w:tc>
        <w:tc>
          <w:tcPr>
            <w:tcW w:w="3827" w:type="dxa"/>
            <w:gridSpan w:val="2"/>
          </w:tcPr>
          <w:p w14:paraId="5A238D5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Pacientes.</w:t>
            </w:r>
          </w:p>
        </w:tc>
        <w:tc>
          <w:tcPr>
            <w:tcW w:w="2552" w:type="dxa"/>
          </w:tcPr>
          <w:p w14:paraId="20F1C7A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779EF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469ED027" w14:textId="77777777" w:rsidR="0031747A" w:rsidRDefault="00CC084A">
            <w:pPr>
              <w:ind w:left="0" w:firstLine="0"/>
            </w:pPr>
            <w:r>
              <w:t>Descripción</w:t>
            </w:r>
          </w:p>
        </w:tc>
        <w:tc>
          <w:tcPr>
            <w:tcW w:w="6379" w:type="dxa"/>
            <w:gridSpan w:val="3"/>
            <w:shd w:val="clear" w:color="auto" w:fill="D9D9D9"/>
          </w:tcPr>
          <w:p w14:paraId="55A4345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permitirá eliminar los datos de un determinado paciente, pero antes se debe mostrar y confirmar un mensaje de alerta </w:t>
            </w:r>
          </w:p>
        </w:tc>
      </w:tr>
      <w:tr w:rsidR="0031747A" w14:paraId="60CB5E33" w14:textId="77777777">
        <w:tc>
          <w:tcPr>
            <w:cnfStyle w:val="001000000000" w:firstRow="0" w:lastRow="0" w:firstColumn="1" w:lastColumn="0" w:oddVBand="0" w:evenVBand="0" w:oddHBand="0" w:evenHBand="0" w:firstRowFirstColumn="0" w:firstRowLastColumn="0" w:lastRowFirstColumn="0" w:lastRowLastColumn="0"/>
            <w:tcW w:w="2972" w:type="dxa"/>
          </w:tcPr>
          <w:p w14:paraId="3BF69258" w14:textId="77777777" w:rsidR="0031747A" w:rsidRDefault="00CC084A">
            <w:pPr>
              <w:ind w:left="0" w:firstLine="0"/>
            </w:pPr>
            <w:r>
              <w:t>Entradas</w:t>
            </w:r>
          </w:p>
        </w:tc>
        <w:tc>
          <w:tcPr>
            <w:tcW w:w="1701" w:type="dxa"/>
          </w:tcPr>
          <w:p w14:paraId="7D5910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126" w:type="dxa"/>
          </w:tcPr>
          <w:p w14:paraId="5CE3E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552" w:type="dxa"/>
          </w:tcPr>
          <w:p w14:paraId="2D8EF7F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2BF6937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shd w:val="clear" w:color="auto" w:fill="D9D9D9"/>
          </w:tcPr>
          <w:p w14:paraId="74E9AF74" w14:textId="77777777" w:rsidR="0031747A" w:rsidRDefault="00CC084A">
            <w:pPr>
              <w:ind w:left="0" w:firstLine="0"/>
              <w:jc w:val="left"/>
            </w:pPr>
            <w:r>
              <w:rPr>
                <w:b w:val="0"/>
              </w:rPr>
              <w:t>Datos de un paciente</w:t>
            </w:r>
          </w:p>
          <w:p w14:paraId="43FCE8AE" w14:textId="77777777" w:rsidR="0031747A" w:rsidRDefault="0031747A">
            <w:pPr>
              <w:ind w:left="0" w:firstLine="0"/>
              <w:jc w:val="left"/>
            </w:pPr>
          </w:p>
        </w:tc>
        <w:tc>
          <w:tcPr>
            <w:tcW w:w="1701" w:type="dxa"/>
            <w:shd w:val="clear" w:color="auto" w:fill="D9D9D9"/>
          </w:tcPr>
          <w:p w14:paraId="587738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Terapeuta</w:t>
            </w:r>
          </w:p>
        </w:tc>
        <w:tc>
          <w:tcPr>
            <w:tcW w:w="2126" w:type="dxa"/>
            <w:shd w:val="clear" w:color="auto" w:fill="D9D9D9"/>
          </w:tcPr>
          <w:p w14:paraId="70C4FF2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Mensaje de alerta para eliminar un determinado paciente.</w:t>
            </w:r>
          </w:p>
        </w:tc>
        <w:tc>
          <w:tcPr>
            <w:tcW w:w="2552" w:type="dxa"/>
            <w:shd w:val="clear" w:color="auto" w:fill="D9D9D9"/>
          </w:tcPr>
          <w:p w14:paraId="507EA7D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Confirmar mensaje de alerta.</w:t>
            </w:r>
          </w:p>
          <w:p w14:paraId="25F976AA" w14:textId="77777777" w:rsidR="0031747A" w:rsidRDefault="0031747A">
            <w:pPr>
              <w:ind w:left="0" w:firstLine="0"/>
              <w:jc w:val="left"/>
              <w:cnfStyle w:val="000000100000" w:firstRow="0" w:lastRow="0" w:firstColumn="0" w:lastColumn="0" w:oddVBand="0" w:evenVBand="0" w:oddHBand="1" w:evenHBand="0" w:firstRowFirstColumn="0" w:firstRowLastColumn="0" w:lastRowFirstColumn="0" w:lastRowLastColumn="0"/>
            </w:pPr>
          </w:p>
          <w:p w14:paraId="6E4A1AE4" w14:textId="514705C5" w:rsidR="0031747A" w:rsidRDefault="001433C5">
            <w:pPr>
              <w:ind w:left="0" w:firstLine="0"/>
              <w:jc w:val="left"/>
              <w:cnfStyle w:val="000000100000" w:firstRow="0" w:lastRow="0" w:firstColumn="0" w:lastColumn="0" w:oddVBand="0" w:evenVBand="0" w:oddHBand="1" w:evenHBand="0" w:firstRowFirstColumn="0" w:firstRowLastColumn="0" w:lastRowFirstColumn="0" w:lastRowLastColumn="0"/>
            </w:pPr>
            <w:r>
              <w:t>Solo será</w:t>
            </w:r>
            <w:r w:rsidR="00CC084A">
              <w:t xml:space="preserve"> un borrado lógico</w:t>
            </w:r>
            <w:r>
              <w:t xml:space="preserve"> </w:t>
            </w:r>
            <w:r>
              <w:t>en el que no se perderán los datos</w:t>
            </w:r>
            <w:r w:rsidR="00CC084A">
              <w:t>, aunque podrá ser un borrado físico si el administrador así lo decide.</w:t>
            </w:r>
          </w:p>
        </w:tc>
      </w:tr>
      <w:tr w:rsidR="0031747A" w14:paraId="7262DCB1"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972" w:type="dxa"/>
          </w:tcPr>
          <w:p w14:paraId="2D831E35" w14:textId="77777777" w:rsidR="0031747A" w:rsidRDefault="00CC084A">
            <w:pPr>
              <w:ind w:left="0" w:firstLine="0"/>
            </w:pPr>
            <w:r>
              <w:t>Proceso</w:t>
            </w:r>
          </w:p>
        </w:tc>
        <w:tc>
          <w:tcPr>
            <w:tcW w:w="6379" w:type="dxa"/>
            <w:gridSpan w:val="3"/>
          </w:tcPr>
          <w:p w14:paraId="1A2AAE0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-Eliminar los datos de un determinado paciente en una base de datos.</w:t>
            </w:r>
          </w:p>
        </w:tc>
      </w:tr>
    </w:tbl>
    <w:p w14:paraId="55B95B33" w14:textId="04EFCC58" w:rsidR="0031747A" w:rsidRDefault="0031747A">
      <w:pPr>
        <w:ind w:left="0" w:firstLine="0"/>
      </w:pPr>
    </w:p>
    <w:p w14:paraId="7E7F0848" w14:textId="6A6DBAD3" w:rsidR="001433C5" w:rsidRDefault="001433C5">
      <w:pPr>
        <w:ind w:left="0" w:firstLine="0"/>
      </w:pPr>
    </w:p>
    <w:p w14:paraId="0EA5167C" w14:textId="6E5C40C0" w:rsidR="001433C5" w:rsidRDefault="001433C5">
      <w:pPr>
        <w:ind w:left="0" w:firstLine="0"/>
      </w:pPr>
    </w:p>
    <w:p w14:paraId="642CFE4F" w14:textId="2D250095" w:rsidR="001433C5" w:rsidRDefault="001433C5">
      <w:pPr>
        <w:ind w:left="0" w:firstLine="0"/>
      </w:pPr>
    </w:p>
    <w:p w14:paraId="7F940C79" w14:textId="6DAF6E92" w:rsidR="001433C5" w:rsidRDefault="001433C5">
      <w:pPr>
        <w:ind w:left="0" w:firstLine="0"/>
      </w:pPr>
    </w:p>
    <w:p w14:paraId="7E31D78A" w14:textId="5926B6C0" w:rsidR="001433C5" w:rsidRDefault="001433C5">
      <w:pPr>
        <w:ind w:left="0" w:firstLine="0"/>
      </w:pPr>
    </w:p>
    <w:p w14:paraId="3D3DDA10" w14:textId="08E36A63" w:rsidR="001433C5" w:rsidRDefault="001433C5">
      <w:pPr>
        <w:ind w:left="0" w:firstLine="0"/>
      </w:pPr>
    </w:p>
    <w:p w14:paraId="177511E3" w14:textId="77777777" w:rsidR="001433C5" w:rsidRDefault="001433C5">
      <w:pPr>
        <w:ind w:left="0" w:firstLine="0"/>
      </w:pPr>
    </w:p>
    <w:tbl>
      <w:tblPr>
        <w:tblStyle w:val="a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9AD0D2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2EC98C1" w14:textId="77777777" w:rsidR="0031747A" w:rsidRDefault="00CC084A">
            <w:pPr>
              <w:ind w:left="0" w:firstLine="0"/>
            </w:pPr>
            <w:r>
              <w:lastRenderedPageBreak/>
              <w:t>Especificación de Requerimientos Funcionales de Sistema</w:t>
            </w:r>
          </w:p>
        </w:tc>
      </w:tr>
      <w:tr w:rsidR="0031747A" w14:paraId="7AC796C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DED10F" w14:textId="77777777" w:rsidR="0031747A" w:rsidRDefault="00CC084A">
            <w:pPr>
              <w:ind w:left="0" w:firstLine="0"/>
            </w:pPr>
            <w:r>
              <w:t>Código</w:t>
            </w:r>
          </w:p>
        </w:tc>
        <w:tc>
          <w:tcPr>
            <w:tcW w:w="4414" w:type="dxa"/>
            <w:gridSpan w:val="2"/>
            <w:shd w:val="clear" w:color="auto" w:fill="D9D9D9"/>
          </w:tcPr>
          <w:p w14:paraId="55070D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946A8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FE0FDBB" w14:textId="77777777">
        <w:tc>
          <w:tcPr>
            <w:cnfStyle w:val="001000000000" w:firstRow="0" w:lastRow="0" w:firstColumn="1" w:lastColumn="0" w:oddVBand="0" w:evenVBand="0" w:oddHBand="0" w:evenHBand="0" w:firstRowFirstColumn="0" w:firstRowLastColumn="0" w:lastRowFirstColumn="0" w:lastRowLastColumn="0"/>
            <w:tcW w:w="2207" w:type="dxa"/>
          </w:tcPr>
          <w:p w14:paraId="55F14DE7" w14:textId="77777777" w:rsidR="0031747A" w:rsidRDefault="00CC084A">
            <w:pPr>
              <w:ind w:left="0" w:firstLine="0"/>
            </w:pPr>
            <w:r>
              <w:rPr>
                <w:b w:val="0"/>
              </w:rPr>
              <w:t>RFS-001</w:t>
            </w:r>
          </w:p>
        </w:tc>
        <w:tc>
          <w:tcPr>
            <w:tcW w:w="4414" w:type="dxa"/>
            <w:gridSpan w:val="2"/>
          </w:tcPr>
          <w:p w14:paraId="254674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Inicio de sesión</w:t>
            </w:r>
          </w:p>
        </w:tc>
        <w:tc>
          <w:tcPr>
            <w:tcW w:w="2730" w:type="dxa"/>
          </w:tcPr>
          <w:p w14:paraId="1AF04D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35E1E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72A987" w14:textId="77777777" w:rsidR="0031747A" w:rsidRDefault="00CC084A">
            <w:pPr>
              <w:ind w:left="0" w:firstLine="0"/>
            </w:pPr>
            <w:r>
              <w:t>Descripción</w:t>
            </w:r>
          </w:p>
        </w:tc>
        <w:tc>
          <w:tcPr>
            <w:tcW w:w="7144" w:type="dxa"/>
            <w:gridSpan w:val="3"/>
            <w:shd w:val="clear" w:color="auto" w:fill="D9D9D9"/>
          </w:tcPr>
          <w:p w14:paraId="5ADE7B8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Desarrollar una ventana de inicio de sesión donde se validan las credenciales del administrador y los terapeutas.</w:t>
            </w:r>
          </w:p>
        </w:tc>
      </w:tr>
      <w:tr w:rsidR="0031747A" w14:paraId="4CC712B7" w14:textId="77777777">
        <w:tc>
          <w:tcPr>
            <w:cnfStyle w:val="001000000000" w:firstRow="0" w:lastRow="0" w:firstColumn="1" w:lastColumn="0" w:oddVBand="0" w:evenVBand="0" w:oddHBand="0" w:evenHBand="0" w:firstRowFirstColumn="0" w:firstRowLastColumn="0" w:lastRowFirstColumn="0" w:lastRowLastColumn="0"/>
            <w:tcW w:w="2207" w:type="dxa"/>
          </w:tcPr>
          <w:p w14:paraId="422932EA" w14:textId="77777777" w:rsidR="0031747A" w:rsidRDefault="00CC084A">
            <w:pPr>
              <w:ind w:left="0" w:firstLine="0"/>
            </w:pPr>
            <w:r>
              <w:t>Entradas</w:t>
            </w:r>
          </w:p>
        </w:tc>
        <w:tc>
          <w:tcPr>
            <w:tcW w:w="2207" w:type="dxa"/>
          </w:tcPr>
          <w:p w14:paraId="419311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212405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13A832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2C069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C25C742" w14:textId="77777777" w:rsidR="0031747A" w:rsidRDefault="00CC084A">
            <w:pPr>
              <w:ind w:left="0" w:firstLine="0"/>
            </w:pPr>
            <w:r>
              <w:rPr>
                <w:b w:val="0"/>
              </w:rPr>
              <w:t>Usuario (et)</w:t>
            </w:r>
          </w:p>
          <w:p w14:paraId="2059DB1D" w14:textId="77777777" w:rsidR="0031747A" w:rsidRDefault="00CC084A">
            <w:pPr>
              <w:ind w:left="0" w:firstLine="0"/>
            </w:pPr>
            <w:r>
              <w:rPr>
                <w:b w:val="0"/>
              </w:rPr>
              <w:t>Contraseña (et)</w:t>
            </w:r>
          </w:p>
        </w:tc>
        <w:tc>
          <w:tcPr>
            <w:tcW w:w="2207" w:type="dxa"/>
            <w:shd w:val="clear" w:color="auto" w:fill="D9D9D9"/>
          </w:tcPr>
          <w:p w14:paraId="32379A7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Usuario administrador o usuario terapeuta</w:t>
            </w:r>
          </w:p>
        </w:tc>
        <w:tc>
          <w:tcPr>
            <w:tcW w:w="2207" w:type="dxa"/>
            <w:shd w:val="clear" w:color="auto" w:fill="D9D9D9"/>
          </w:tcPr>
          <w:p w14:paraId="1A2E74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Entrada al sistema visualizando la ventana principal</w:t>
            </w:r>
          </w:p>
        </w:tc>
        <w:tc>
          <w:tcPr>
            <w:tcW w:w="2730" w:type="dxa"/>
            <w:shd w:val="clear" w:color="auto" w:fill="D9D9D9"/>
          </w:tcPr>
          <w:p w14:paraId="033E940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usuario debe existir en la base de datos y su contraseña debe ser la correcta.</w:t>
            </w:r>
          </w:p>
        </w:tc>
      </w:tr>
      <w:tr w:rsidR="0031747A" w14:paraId="53A3D2E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A922D90" w14:textId="77777777" w:rsidR="0031747A" w:rsidRDefault="00CC084A">
            <w:pPr>
              <w:ind w:left="0" w:firstLine="0"/>
            </w:pPr>
            <w:r>
              <w:t>Proceso</w:t>
            </w:r>
          </w:p>
        </w:tc>
        <w:tc>
          <w:tcPr>
            <w:tcW w:w="7144" w:type="dxa"/>
            <w:gridSpan w:val="3"/>
          </w:tcPr>
          <w:p w14:paraId="54EAED7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Validar las credenciales del usuario consultando en la base de datos.</w:t>
            </w:r>
          </w:p>
        </w:tc>
      </w:tr>
    </w:tbl>
    <w:p w14:paraId="4EDED35D" w14:textId="77777777" w:rsidR="0031747A" w:rsidRDefault="0031747A">
      <w:pPr>
        <w:ind w:left="0" w:firstLine="0"/>
      </w:pPr>
    </w:p>
    <w:p w14:paraId="51C2CC19" w14:textId="6D1270B8" w:rsidR="0031747A" w:rsidRDefault="0031747A">
      <w:pPr>
        <w:ind w:left="0" w:firstLine="0"/>
      </w:pPr>
    </w:p>
    <w:p w14:paraId="777B24FF" w14:textId="4A47490A" w:rsidR="00AB1965" w:rsidRDefault="00AB1965">
      <w:pPr>
        <w:ind w:left="0" w:firstLine="0"/>
      </w:pPr>
    </w:p>
    <w:p w14:paraId="2BC9EEF5" w14:textId="77777777" w:rsidR="00AB1965" w:rsidRDefault="00AB1965">
      <w:pPr>
        <w:ind w:left="0" w:firstLine="0"/>
      </w:pPr>
    </w:p>
    <w:tbl>
      <w:tblPr>
        <w:tblStyle w:val="a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FF07568"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91CC64E" w14:textId="77777777" w:rsidR="0031747A" w:rsidRDefault="00CC084A">
            <w:pPr>
              <w:ind w:left="0" w:firstLine="0"/>
              <w:jc w:val="center"/>
            </w:pPr>
            <w:r>
              <w:t>Especificación de Requerimientos Funcional de sistema</w:t>
            </w:r>
          </w:p>
        </w:tc>
      </w:tr>
      <w:tr w:rsidR="0031747A" w14:paraId="52E165C8"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6D4CCCD" w14:textId="77777777" w:rsidR="0031747A" w:rsidRDefault="00CC084A">
            <w:pPr>
              <w:ind w:left="0" w:firstLine="0"/>
              <w:jc w:val="center"/>
            </w:pPr>
            <w:r>
              <w:t>Código</w:t>
            </w:r>
          </w:p>
        </w:tc>
        <w:tc>
          <w:tcPr>
            <w:tcW w:w="4414" w:type="dxa"/>
            <w:gridSpan w:val="2"/>
            <w:shd w:val="clear" w:color="auto" w:fill="D9D9D9"/>
          </w:tcPr>
          <w:p w14:paraId="0CC1D3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2D224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D5516A3" w14:textId="77777777">
        <w:tc>
          <w:tcPr>
            <w:cnfStyle w:val="001000000000" w:firstRow="0" w:lastRow="0" w:firstColumn="1" w:lastColumn="0" w:oddVBand="0" w:evenVBand="0" w:oddHBand="0" w:evenHBand="0" w:firstRowFirstColumn="0" w:firstRowLastColumn="0" w:lastRowFirstColumn="0" w:lastRowLastColumn="0"/>
            <w:tcW w:w="2207" w:type="dxa"/>
          </w:tcPr>
          <w:p w14:paraId="2C0A9721" w14:textId="77777777" w:rsidR="0031747A" w:rsidRDefault="00CC084A">
            <w:pPr>
              <w:ind w:left="0" w:firstLine="0"/>
            </w:pPr>
            <w:r>
              <w:rPr>
                <w:b w:val="0"/>
              </w:rPr>
              <w:t>RFS - 002</w:t>
            </w:r>
          </w:p>
        </w:tc>
        <w:tc>
          <w:tcPr>
            <w:tcW w:w="4414" w:type="dxa"/>
            <w:gridSpan w:val="2"/>
          </w:tcPr>
          <w:p w14:paraId="2D54A5EE" w14:textId="2CB542FD"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Solicitar y visualizar conexión</w:t>
            </w:r>
          </w:p>
        </w:tc>
        <w:tc>
          <w:tcPr>
            <w:tcW w:w="2730" w:type="dxa"/>
          </w:tcPr>
          <w:p w14:paraId="236E66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28AF46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525B4F" w14:textId="77777777" w:rsidR="0031747A" w:rsidRDefault="00CC084A">
            <w:pPr>
              <w:ind w:left="0" w:firstLine="0"/>
            </w:pPr>
            <w:r>
              <w:t>Descripción</w:t>
            </w:r>
          </w:p>
        </w:tc>
        <w:tc>
          <w:tcPr>
            <w:tcW w:w="7144" w:type="dxa"/>
            <w:gridSpan w:val="3"/>
            <w:shd w:val="clear" w:color="auto" w:fill="D9D9D9"/>
          </w:tcPr>
          <w:p w14:paraId="0685B5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al terapeuta establecer una conexión con un dispositivo (</w:t>
            </w:r>
            <w:proofErr w:type="spellStart"/>
            <w:r>
              <w:t>Emotiv</w:t>
            </w:r>
            <w:proofErr w:type="spellEnd"/>
            <w:r>
              <w:t xml:space="preserve"> </w:t>
            </w:r>
            <w:proofErr w:type="spellStart"/>
            <w:r>
              <w:t>epoc</w:t>
            </w:r>
            <w:proofErr w:type="spellEnd"/>
            <w:r>
              <w:t xml:space="preserve"> +, robot lego, dron be </w:t>
            </w:r>
            <w:proofErr w:type="spellStart"/>
            <w:r>
              <w:t>bop</w:t>
            </w:r>
            <w:proofErr w:type="spellEnd"/>
            <w:r>
              <w:t xml:space="preserve">), cuando se seleccione el dispositivo </w:t>
            </w:r>
            <w:proofErr w:type="spellStart"/>
            <w:r>
              <w:t>emotiv</w:t>
            </w:r>
            <w:proofErr w:type="spellEnd"/>
            <w:r>
              <w:t xml:space="preserve"> </w:t>
            </w:r>
            <w:proofErr w:type="spellStart"/>
            <w:r>
              <w:t>epoc</w:t>
            </w:r>
            <w:proofErr w:type="spellEnd"/>
            <w:r>
              <w:t xml:space="preserve"> +, muestre si cada uno de los electrodos necesarios para realizar la sesión están conectados adecuadamente.</w:t>
            </w:r>
          </w:p>
        </w:tc>
      </w:tr>
      <w:tr w:rsidR="0031747A" w14:paraId="122EC7B8" w14:textId="77777777" w:rsidTr="0031747A">
        <w:trPr>
          <w:trHeight w:val="464"/>
        </w:trPr>
        <w:tc>
          <w:tcPr>
            <w:cnfStyle w:val="001000000000" w:firstRow="0" w:lastRow="0" w:firstColumn="1" w:lastColumn="0" w:oddVBand="0" w:evenVBand="0" w:oddHBand="0" w:evenHBand="0" w:firstRowFirstColumn="0" w:firstRowLastColumn="0" w:lastRowFirstColumn="0" w:lastRowLastColumn="0"/>
            <w:tcW w:w="2207" w:type="dxa"/>
          </w:tcPr>
          <w:p w14:paraId="37CE9119" w14:textId="77777777" w:rsidR="0031747A" w:rsidRDefault="00CC084A">
            <w:pPr>
              <w:ind w:left="0" w:firstLine="0"/>
            </w:pPr>
            <w:r>
              <w:t>Entradas</w:t>
            </w:r>
          </w:p>
        </w:tc>
        <w:tc>
          <w:tcPr>
            <w:tcW w:w="2207" w:type="dxa"/>
          </w:tcPr>
          <w:p w14:paraId="0AA12D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6463CA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350147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07EAFA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B09C30" w14:textId="77777777" w:rsidR="0031747A" w:rsidRDefault="00CC084A">
            <w:pPr>
              <w:ind w:left="0" w:firstLine="0"/>
              <w:jc w:val="left"/>
            </w:pPr>
            <w:r>
              <w:rPr>
                <w:b w:val="0"/>
              </w:rPr>
              <w:t>Señal del dispositivo seleccionado</w:t>
            </w:r>
          </w:p>
          <w:p w14:paraId="3D6495B6" w14:textId="77777777" w:rsidR="0031747A" w:rsidRDefault="0031747A">
            <w:pPr>
              <w:ind w:left="0" w:firstLine="0"/>
              <w:jc w:val="left"/>
            </w:pPr>
          </w:p>
          <w:p w14:paraId="56D02A67" w14:textId="77777777" w:rsidR="0031747A" w:rsidRDefault="00CC084A">
            <w:pPr>
              <w:ind w:left="0" w:firstLine="0"/>
              <w:jc w:val="left"/>
            </w:pPr>
            <w:r>
              <w:rPr>
                <w:b w:val="0"/>
              </w:rPr>
              <w:t>Ondas Cerebrales</w:t>
            </w:r>
          </w:p>
        </w:tc>
        <w:tc>
          <w:tcPr>
            <w:tcW w:w="2207" w:type="dxa"/>
            <w:shd w:val="clear" w:color="auto" w:fill="D9D9D9"/>
          </w:tcPr>
          <w:p w14:paraId="0AF78F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Robot físico</w:t>
            </w:r>
          </w:p>
        </w:tc>
        <w:tc>
          <w:tcPr>
            <w:tcW w:w="2207" w:type="dxa"/>
            <w:shd w:val="clear" w:color="auto" w:fill="D9D9D9"/>
          </w:tcPr>
          <w:p w14:paraId="564CED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Estado de la conexión y visualización del estado de los electrodos.</w:t>
            </w:r>
          </w:p>
        </w:tc>
        <w:tc>
          <w:tcPr>
            <w:tcW w:w="2730" w:type="dxa"/>
            <w:shd w:val="clear" w:color="auto" w:fill="D9D9D9"/>
          </w:tcPr>
          <w:p w14:paraId="60329B5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3322CAA7"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72558FB" w14:textId="77777777" w:rsidR="0031747A" w:rsidRDefault="00CC084A">
            <w:pPr>
              <w:ind w:left="0" w:firstLine="0"/>
            </w:pPr>
            <w:r>
              <w:t>Proceso</w:t>
            </w:r>
          </w:p>
        </w:tc>
        <w:tc>
          <w:tcPr>
            <w:tcW w:w="7144" w:type="dxa"/>
            <w:gridSpan w:val="3"/>
          </w:tcPr>
          <w:p w14:paraId="1ED381A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Conectar mediante bluetooth con el dispositivo </w:t>
            </w:r>
            <w:proofErr w:type="spellStart"/>
            <w:r>
              <w:t>emotiv</w:t>
            </w:r>
            <w:proofErr w:type="spellEnd"/>
            <w:r>
              <w:t xml:space="preserve"> </w:t>
            </w:r>
            <w:proofErr w:type="spellStart"/>
            <w:r>
              <w:t>epoc</w:t>
            </w:r>
            <w:proofErr w:type="spellEnd"/>
            <w:r>
              <w:t xml:space="preserve"> y mediante </w:t>
            </w:r>
            <w:proofErr w:type="spellStart"/>
            <w:r>
              <w:t>wi</w:t>
            </w:r>
            <w:proofErr w:type="spellEnd"/>
            <w:r>
              <w:t xml:space="preserve"> – fi con el robot físico.</w:t>
            </w:r>
          </w:p>
        </w:tc>
      </w:tr>
    </w:tbl>
    <w:p w14:paraId="58C5255C" w14:textId="77777777" w:rsidR="0031747A" w:rsidRDefault="0031747A">
      <w:pPr>
        <w:ind w:left="0" w:firstLine="0"/>
      </w:pPr>
    </w:p>
    <w:p w14:paraId="1E371935" w14:textId="77777777" w:rsidR="0031747A" w:rsidRDefault="0031747A">
      <w:pPr>
        <w:ind w:left="0" w:firstLine="0"/>
      </w:pPr>
    </w:p>
    <w:p w14:paraId="42CED77A" w14:textId="77777777" w:rsidR="0031747A" w:rsidRDefault="0031747A">
      <w:pPr>
        <w:ind w:left="0" w:firstLine="0"/>
      </w:pPr>
    </w:p>
    <w:p w14:paraId="142D3944" w14:textId="7CE0FD2C" w:rsidR="0031747A" w:rsidRDefault="0031747A">
      <w:pPr>
        <w:ind w:left="0" w:firstLine="0"/>
      </w:pPr>
    </w:p>
    <w:p w14:paraId="5E5D8ED2" w14:textId="463D08A6" w:rsidR="00AB1965" w:rsidRDefault="00AB1965">
      <w:pPr>
        <w:ind w:left="0" w:firstLine="0"/>
      </w:pPr>
    </w:p>
    <w:p w14:paraId="2E819389" w14:textId="3C05B055" w:rsidR="00AB1965" w:rsidRDefault="00AB1965">
      <w:pPr>
        <w:ind w:left="0" w:firstLine="0"/>
      </w:pPr>
    </w:p>
    <w:p w14:paraId="414A843F" w14:textId="62C036C8" w:rsidR="00AB1965" w:rsidRDefault="00AB1965">
      <w:pPr>
        <w:ind w:left="0" w:firstLine="0"/>
      </w:pPr>
    </w:p>
    <w:p w14:paraId="030284F4" w14:textId="12B34681" w:rsidR="00AB1965" w:rsidRDefault="00AB1965">
      <w:pPr>
        <w:ind w:left="0" w:firstLine="0"/>
      </w:pPr>
    </w:p>
    <w:p w14:paraId="02A48FBF" w14:textId="7E2B446F" w:rsidR="00AB1965" w:rsidRDefault="00AB1965">
      <w:pPr>
        <w:ind w:left="0" w:firstLine="0"/>
      </w:pPr>
    </w:p>
    <w:p w14:paraId="5CED636A" w14:textId="77777777" w:rsidR="00AB1965" w:rsidRDefault="00AB1965">
      <w:pPr>
        <w:ind w:left="0" w:firstLine="0"/>
      </w:pPr>
    </w:p>
    <w:tbl>
      <w:tblPr>
        <w:tblStyle w:val="a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BCA54C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5FAA64B" w14:textId="77777777" w:rsidR="0031747A" w:rsidRDefault="00CC084A">
            <w:pPr>
              <w:ind w:left="0" w:firstLine="0"/>
              <w:jc w:val="center"/>
            </w:pPr>
            <w:r>
              <w:lastRenderedPageBreak/>
              <w:t>Especificación de Requerimientos Funcional de sistema</w:t>
            </w:r>
          </w:p>
        </w:tc>
      </w:tr>
      <w:tr w:rsidR="0031747A" w14:paraId="5805493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C222ADC" w14:textId="77777777" w:rsidR="0031747A" w:rsidRDefault="00CC084A">
            <w:pPr>
              <w:ind w:left="0" w:firstLine="0"/>
            </w:pPr>
            <w:r>
              <w:t>Código</w:t>
            </w:r>
          </w:p>
        </w:tc>
        <w:tc>
          <w:tcPr>
            <w:tcW w:w="4414" w:type="dxa"/>
            <w:gridSpan w:val="2"/>
            <w:shd w:val="clear" w:color="auto" w:fill="D9D9D9"/>
          </w:tcPr>
          <w:p w14:paraId="05D2FC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0A4018D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3D293756" w14:textId="77777777">
        <w:tc>
          <w:tcPr>
            <w:cnfStyle w:val="001000000000" w:firstRow="0" w:lastRow="0" w:firstColumn="1" w:lastColumn="0" w:oddVBand="0" w:evenVBand="0" w:oddHBand="0" w:evenHBand="0" w:firstRowFirstColumn="0" w:firstRowLastColumn="0" w:lastRowFirstColumn="0" w:lastRowLastColumn="0"/>
            <w:tcW w:w="2207" w:type="dxa"/>
          </w:tcPr>
          <w:p w14:paraId="5DD6B8C4" w14:textId="77777777" w:rsidR="0031747A" w:rsidRDefault="00CC084A">
            <w:pPr>
              <w:ind w:left="0" w:firstLine="0"/>
            </w:pPr>
            <w:r>
              <w:rPr>
                <w:b w:val="0"/>
              </w:rPr>
              <w:t>RSF - 003</w:t>
            </w:r>
          </w:p>
        </w:tc>
        <w:tc>
          <w:tcPr>
            <w:tcW w:w="4414" w:type="dxa"/>
            <w:gridSpan w:val="2"/>
          </w:tcPr>
          <w:p w14:paraId="117B25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Visualización de ondas cerebrales en tiempo real y almacenarlas.</w:t>
            </w:r>
          </w:p>
        </w:tc>
        <w:tc>
          <w:tcPr>
            <w:tcW w:w="2730" w:type="dxa"/>
          </w:tcPr>
          <w:p w14:paraId="3C630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5B88F27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3CA0C7" w14:textId="77777777" w:rsidR="0031747A" w:rsidRDefault="00CC084A">
            <w:pPr>
              <w:ind w:left="0" w:firstLine="0"/>
            </w:pPr>
            <w:r>
              <w:t>Descripción</w:t>
            </w:r>
          </w:p>
        </w:tc>
        <w:tc>
          <w:tcPr>
            <w:tcW w:w="7144" w:type="dxa"/>
            <w:gridSpan w:val="3"/>
            <w:shd w:val="clear" w:color="auto" w:fill="D9D9D9"/>
          </w:tcPr>
          <w:p w14:paraId="3DF0D78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El software deberá establecer una conexión con el dispositivo </w:t>
            </w:r>
            <w:proofErr w:type="spellStart"/>
            <w:r>
              <w:t>emotiv</w:t>
            </w:r>
            <w:proofErr w:type="spellEnd"/>
            <w:r>
              <w:t xml:space="preserve"> </w:t>
            </w:r>
            <w:proofErr w:type="spellStart"/>
            <w:r>
              <w:t>epoc</w:t>
            </w:r>
            <w:proofErr w:type="spellEnd"/>
            <w:r>
              <w:t xml:space="preserve"> + y mostrará en tiempo real la lectura de las ondas cerebrales del paciente en una ventana que puede ser asignada como sub ventana. Las ondas se almacenarán mediante un video de las ondas cerebrales en tiempo real.</w:t>
            </w:r>
          </w:p>
        </w:tc>
      </w:tr>
      <w:tr w:rsidR="0031747A" w14:paraId="6094F1F3" w14:textId="77777777">
        <w:tc>
          <w:tcPr>
            <w:cnfStyle w:val="001000000000" w:firstRow="0" w:lastRow="0" w:firstColumn="1" w:lastColumn="0" w:oddVBand="0" w:evenVBand="0" w:oddHBand="0" w:evenHBand="0" w:firstRowFirstColumn="0" w:firstRowLastColumn="0" w:lastRowFirstColumn="0" w:lastRowLastColumn="0"/>
            <w:tcW w:w="2207" w:type="dxa"/>
          </w:tcPr>
          <w:p w14:paraId="2FC9ACD2" w14:textId="77777777" w:rsidR="0031747A" w:rsidRDefault="00CC084A">
            <w:pPr>
              <w:ind w:left="0" w:firstLine="0"/>
            </w:pPr>
            <w:r>
              <w:t>Entradas</w:t>
            </w:r>
          </w:p>
        </w:tc>
        <w:tc>
          <w:tcPr>
            <w:tcW w:w="2207" w:type="dxa"/>
          </w:tcPr>
          <w:p w14:paraId="66F7D0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4C18D4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6FA67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1350DFE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D12D6CF" w14:textId="77777777" w:rsidR="0031747A" w:rsidRDefault="00CC084A">
            <w:pPr>
              <w:ind w:left="0" w:firstLine="0"/>
            </w:pPr>
            <w:r>
              <w:rPr>
                <w:b w:val="0"/>
              </w:rPr>
              <w:t>Lectura de ondas cerebrales.</w:t>
            </w:r>
          </w:p>
        </w:tc>
        <w:tc>
          <w:tcPr>
            <w:tcW w:w="2207" w:type="dxa"/>
            <w:shd w:val="clear" w:color="auto" w:fill="D9D9D9"/>
          </w:tcPr>
          <w:p w14:paraId="66C7B3B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Terapeuta</w:t>
            </w:r>
          </w:p>
        </w:tc>
        <w:tc>
          <w:tcPr>
            <w:tcW w:w="2207" w:type="dxa"/>
            <w:shd w:val="clear" w:color="auto" w:fill="D9D9D9"/>
          </w:tcPr>
          <w:p w14:paraId="164753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Visualización de las ondas cerebrales.</w:t>
            </w:r>
          </w:p>
          <w:p w14:paraId="494C909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19540A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Video de ondas cerebrales.</w:t>
            </w:r>
          </w:p>
        </w:tc>
        <w:tc>
          <w:tcPr>
            <w:tcW w:w="2730" w:type="dxa"/>
            <w:shd w:val="clear" w:color="auto" w:fill="D9D9D9"/>
          </w:tcPr>
          <w:p w14:paraId="481972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tc>
      </w:tr>
      <w:tr w:rsidR="0031747A" w14:paraId="2282F475"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0AAED06" w14:textId="77777777" w:rsidR="0031747A" w:rsidRDefault="00CC084A">
            <w:pPr>
              <w:ind w:left="0" w:firstLine="0"/>
            </w:pPr>
            <w:r>
              <w:t>Proceso</w:t>
            </w:r>
          </w:p>
        </w:tc>
        <w:tc>
          <w:tcPr>
            <w:tcW w:w="7144" w:type="dxa"/>
            <w:gridSpan w:val="3"/>
          </w:tcPr>
          <w:p w14:paraId="5853D0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Leer ondas cerebrales y mostrarlas visualmente al terapeuta.</w:t>
            </w:r>
          </w:p>
        </w:tc>
      </w:tr>
    </w:tbl>
    <w:p w14:paraId="14E8F69C" w14:textId="77777777" w:rsidR="0031747A" w:rsidRDefault="0031747A">
      <w:pPr>
        <w:ind w:left="0" w:firstLine="0"/>
      </w:pPr>
    </w:p>
    <w:tbl>
      <w:tblPr>
        <w:tblStyle w:val="a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85EA2E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8498ACD" w14:textId="77777777" w:rsidR="0031747A" w:rsidRDefault="00CC084A">
            <w:pPr>
              <w:ind w:left="0" w:firstLine="0"/>
            </w:pPr>
            <w:r>
              <w:t>Especificación de Requerimientos Funcionales de Sistema</w:t>
            </w:r>
          </w:p>
        </w:tc>
      </w:tr>
      <w:tr w:rsidR="0031747A" w14:paraId="0071664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19D50BC" w14:textId="77777777" w:rsidR="0031747A" w:rsidRDefault="00CC084A">
            <w:pPr>
              <w:ind w:left="0" w:firstLine="0"/>
            </w:pPr>
            <w:r>
              <w:t>Código</w:t>
            </w:r>
          </w:p>
        </w:tc>
        <w:tc>
          <w:tcPr>
            <w:tcW w:w="4414" w:type="dxa"/>
            <w:gridSpan w:val="2"/>
            <w:shd w:val="clear" w:color="auto" w:fill="D9D9D9"/>
          </w:tcPr>
          <w:p w14:paraId="3B2F390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DAC92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F7CE8B1" w14:textId="77777777">
        <w:tc>
          <w:tcPr>
            <w:cnfStyle w:val="001000000000" w:firstRow="0" w:lastRow="0" w:firstColumn="1" w:lastColumn="0" w:oddVBand="0" w:evenVBand="0" w:oddHBand="0" w:evenHBand="0" w:firstRowFirstColumn="0" w:firstRowLastColumn="0" w:lastRowFirstColumn="0" w:lastRowLastColumn="0"/>
            <w:tcW w:w="2207" w:type="dxa"/>
          </w:tcPr>
          <w:p w14:paraId="196D6AAB" w14:textId="77777777" w:rsidR="0031747A" w:rsidRDefault="00CC084A">
            <w:pPr>
              <w:ind w:left="0" w:firstLine="0"/>
            </w:pPr>
            <w:r>
              <w:rPr>
                <w:b w:val="0"/>
              </w:rPr>
              <w:t>RFS-004</w:t>
            </w:r>
          </w:p>
        </w:tc>
        <w:tc>
          <w:tcPr>
            <w:tcW w:w="4414" w:type="dxa"/>
            <w:gridSpan w:val="2"/>
          </w:tcPr>
          <w:p w14:paraId="15A1D06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Prueba previa a terapia</w:t>
            </w:r>
          </w:p>
        </w:tc>
        <w:tc>
          <w:tcPr>
            <w:tcW w:w="2730" w:type="dxa"/>
          </w:tcPr>
          <w:p w14:paraId="7BC5D4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71103F0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5F7CFDB" w14:textId="77777777" w:rsidR="0031747A" w:rsidRDefault="00CC084A">
            <w:pPr>
              <w:ind w:left="0" w:firstLine="0"/>
            </w:pPr>
            <w:r>
              <w:t>Descripción</w:t>
            </w:r>
          </w:p>
        </w:tc>
        <w:tc>
          <w:tcPr>
            <w:tcW w:w="7144" w:type="dxa"/>
            <w:gridSpan w:val="3"/>
            <w:shd w:val="clear" w:color="auto" w:fill="D9D9D9"/>
          </w:tcPr>
          <w:p w14:paraId="2EEDBA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en la que se visualice la ejecución de un evento previo a la terapia mediante una barra que aumente de tamaño cuando se alcance el promedio esperado del tipo de ondas y se almacenen las ondas si es un ejercicio de tipo control mental. </w:t>
            </w:r>
          </w:p>
        </w:tc>
      </w:tr>
      <w:tr w:rsidR="0031747A" w14:paraId="1EFEE5B4" w14:textId="77777777">
        <w:tc>
          <w:tcPr>
            <w:cnfStyle w:val="001000000000" w:firstRow="0" w:lastRow="0" w:firstColumn="1" w:lastColumn="0" w:oddVBand="0" w:evenVBand="0" w:oddHBand="0" w:evenHBand="0" w:firstRowFirstColumn="0" w:firstRowLastColumn="0" w:lastRowFirstColumn="0" w:lastRowLastColumn="0"/>
            <w:tcW w:w="2207" w:type="dxa"/>
          </w:tcPr>
          <w:p w14:paraId="175019AA" w14:textId="77777777" w:rsidR="0031747A" w:rsidRDefault="00CC084A">
            <w:pPr>
              <w:ind w:left="0" w:firstLine="0"/>
            </w:pPr>
            <w:r>
              <w:t>Entradas</w:t>
            </w:r>
          </w:p>
        </w:tc>
        <w:tc>
          <w:tcPr>
            <w:tcW w:w="2207" w:type="dxa"/>
          </w:tcPr>
          <w:p w14:paraId="76F541E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39EF49F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2BF632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0A6D10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BEFBFD" w14:textId="77777777" w:rsidR="0031747A" w:rsidRDefault="00CC084A">
            <w:pPr>
              <w:ind w:left="0" w:firstLine="0"/>
            </w:pPr>
            <w:r>
              <w:rPr>
                <w:b w:val="0"/>
              </w:rPr>
              <w:t>Ondas</w:t>
            </w:r>
            <w:r>
              <w:t xml:space="preserve"> </w:t>
            </w:r>
            <w:r>
              <w:rPr>
                <w:b w:val="0"/>
              </w:rPr>
              <w:t>cerebrales</w:t>
            </w:r>
          </w:p>
        </w:tc>
        <w:tc>
          <w:tcPr>
            <w:tcW w:w="2207" w:type="dxa"/>
            <w:shd w:val="clear" w:color="auto" w:fill="D9D9D9"/>
          </w:tcPr>
          <w:p w14:paraId="40D5EB5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69B1EE3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Aumento de la barra cuando se alcance el promedio esperado en cierta frecuencia de ondas cerebrales.</w:t>
            </w:r>
          </w:p>
        </w:tc>
        <w:tc>
          <w:tcPr>
            <w:tcW w:w="2730" w:type="dxa"/>
            <w:shd w:val="clear" w:color="auto" w:fill="D9D9D9"/>
          </w:tcPr>
          <w:p w14:paraId="6A0CF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de la cabeza del paciente y estar bien hidratados.</w:t>
            </w:r>
          </w:p>
          <w:p w14:paraId="0DBDF548"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4B7773EB" w14:textId="4F89677A"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Seleccionar </w:t>
            </w:r>
            <w:r w:rsidR="001433C5">
              <w:t xml:space="preserve">previa </w:t>
            </w:r>
            <w:r>
              <w:t>el tipo de ondas.</w:t>
            </w:r>
          </w:p>
        </w:tc>
      </w:tr>
      <w:tr w:rsidR="0031747A" w14:paraId="723D9130"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AAD6DB4" w14:textId="77777777" w:rsidR="0031747A" w:rsidRDefault="00CC084A">
            <w:pPr>
              <w:ind w:left="0" w:firstLine="0"/>
            </w:pPr>
            <w:r>
              <w:t>Proceso</w:t>
            </w:r>
          </w:p>
        </w:tc>
        <w:tc>
          <w:tcPr>
            <w:tcW w:w="7144" w:type="dxa"/>
            <w:gridSpan w:val="3"/>
          </w:tcPr>
          <w:p w14:paraId="4A5677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analizará que el promedio sea alcanzado y mostrará en una barra.</w:t>
            </w:r>
          </w:p>
        </w:tc>
      </w:tr>
    </w:tbl>
    <w:p w14:paraId="3EF7C95C" w14:textId="1A0BCB7A" w:rsidR="0031747A" w:rsidRDefault="0031747A">
      <w:pPr>
        <w:ind w:left="0" w:firstLine="0"/>
      </w:pPr>
    </w:p>
    <w:p w14:paraId="5189C55C" w14:textId="2D65438C" w:rsidR="00AB1965" w:rsidRDefault="00AB1965">
      <w:pPr>
        <w:ind w:left="0" w:firstLine="0"/>
      </w:pPr>
    </w:p>
    <w:p w14:paraId="20DD25A2" w14:textId="5EF96E2C" w:rsidR="00AB1965" w:rsidRDefault="00AB1965">
      <w:pPr>
        <w:ind w:left="0" w:firstLine="0"/>
      </w:pPr>
    </w:p>
    <w:p w14:paraId="22048246" w14:textId="22068DAD" w:rsidR="00AB1965" w:rsidRDefault="00AB1965">
      <w:pPr>
        <w:ind w:left="0" w:firstLine="0"/>
      </w:pPr>
    </w:p>
    <w:p w14:paraId="7075DBF1" w14:textId="7483B24B" w:rsidR="00AB1965" w:rsidRDefault="00AB1965">
      <w:pPr>
        <w:ind w:left="0" w:firstLine="0"/>
      </w:pPr>
    </w:p>
    <w:p w14:paraId="7B5BF049" w14:textId="77777777" w:rsidR="00AB1965" w:rsidRDefault="00AB1965">
      <w:pPr>
        <w:ind w:left="0" w:firstLine="0"/>
      </w:pPr>
    </w:p>
    <w:p w14:paraId="42F4B00E" w14:textId="77777777" w:rsidR="0031747A" w:rsidRDefault="0031747A">
      <w:pPr>
        <w:ind w:left="0" w:firstLine="0"/>
      </w:pPr>
    </w:p>
    <w:tbl>
      <w:tblPr>
        <w:tblStyle w:val="a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DBE251C"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012D690" w14:textId="77777777" w:rsidR="0031747A" w:rsidRDefault="00CC084A">
            <w:pPr>
              <w:ind w:left="0" w:firstLine="0"/>
            </w:pPr>
            <w:r>
              <w:lastRenderedPageBreak/>
              <w:t>Especificación de Requerimientos Funcionales de Sistema</w:t>
            </w:r>
          </w:p>
        </w:tc>
      </w:tr>
      <w:tr w:rsidR="0031747A" w14:paraId="4DADD6B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271FE" w14:textId="77777777" w:rsidR="0031747A" w:rsidRDefault="00CC084A">
            <w:pPr>
              <w:ind w:left="0" w:firstLine="0"/>
            </w:pPr>
            <w:r>
              <w:t>Código</w:t>
            </w:r>
          </w:p>
        </w:tc>
        <w:tc>
          <w:tcPr>
            <w:tcW w:w="4414" w:type="dxa"/>
            <w:gridSpan w:val="2"/>
            <w:shd w:val="clear" w:color="auto" w:fill="D9D9D9"/>
          </w:tcPr>
          <w:p w14:paraId="5CFC20C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F821D6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0BE52F1" w14:textId="77777777">
        <w:tc>
          <w:tcPr>
            <w:cnfStyle w:val="001000000000" w:firstRow="0" w:lastRow="0" w:firstColumn="1" w:lastColumn="0" w:oddVBand="0" w:evenVBand="0" w:oddHBand="0" w:evenHBand="0" w:firstRowFirstColumn="0" w:firstRowLastColumn="0" w:lastRowFirstColumn="0" w:lastRowLastColumn="0"/>
            <w:tcW w:w="2207" w:type="dxa"/>
          </w:tcPr>
          <w:p w14:paraId="211351CC" w14:textId="77777777" w:rsidR="0031747A" w:rsidRDefault="00CC084A">
            <w:pPr>
              <w:ind w:left="0" w:firstLine="0"/>
            </w:pPr>
            <w:r>
              <w:rPr>
                <w:b w:val="0"/>
              </w:rPr>
              <w:t>RFS-005</w:t>
            </w:r>
          </w:p>
        </w:tc>
        <w:tc>
          <w:tcPr>
            <w:tcW w:w="4414" w:type="dxa"/>
            <w:gridSpan w:val="2"/>
          </w:tcPr>
          <w:p w14:paraId="7D35C9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ejercicios</w:t>
            </w:r>
          </w:p>
        </w:tc>
        <w:tc>
          <w:tcPr>
            <w:tcW w:w="2730" w:type="dxa"/>
          </w:tcPr>
          <w:p w14:paraId="13892E3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15E7843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80970D" w14:textId="77777777" w:rsidR="0031747A" w:rsidRDefault="00CC084A">
            <w:pPr>
              <w:ind w:left="0" w:firstLine="0"/>
            </w:pPr>
            <w:r>
              <w:t>Descripción</w:t>
            </w:r>
          </w:p>
        </w:tc>
        <w:tc>
          <w:tcPr>
            <w:tcW w:w="7144" w:type="dxa"/>
            <w:gridSpan w:val="3"/>
            <w:shd w:val="clear" w:color="auto" w:fill="D9D9D9"/>
          </w:tcPr>
          <w:p w14:paraId="102FD4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Desarrollar una ventana que muestre los ejercicios disponibles a realizar con una imagen y los datos importantes de los mismos (Nombre, tipo, objetivo, </w:t>
            </w:r>
            <w:proofErr w:type="gramStart"/>
            <w:r>
              <w:t>descripción,  imagen</w:t>
            </w:r>
            <w:proofErr w:type="gramEnd"/>
            <w:r>
              <w:t>)</w:t>
            </w:r>
          </w:p>
        </w:tc>
      </w:tr>
      <w:tr w:rsidR="0031747A" w14:paraId="1341EDDB" w14:textId="77777777">
        <w:tc>
          <w:tcPr>
            <w:cnfStyle w:val="001000000000" w:firstRow="0" w:lastRow="0" w:firstColumn="1" w:lastColumn="0" w:oddVBand="0" w:evenVBand="0" w:oddHBand="0" w:evenHBand="0" w:firstRowFirstColumn="0" w:firstRowLastColumn="0" w:lastRowFirstColumn="0" w:lastRowLastColumn="0"/>
            <w:tcW w:w="2207" w:type="dxa"/>
          </w:tcPr>
          <w:p w14:paraId="6DC8FFDC" w14:textId="77777777" w:rsidR="0031747A" w:rsidRDefault="00CC084A">
            <w:pPr>
              <w:ind w:left="0" w:firstLine="0"/>
            </w:pPr>
            <w:r>
              <w:t>Entradas</w:t>
            </w:r>
          </w:p>
        </w:tc>
        <w:tc>
          <w:tcPr>
            <w:tcW w:w="2207" w:type="dxa"/>
          </w:tcPr>
          <w:p w14:paraId="530C83B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22714B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052CAF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33D2EF8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34EA8E6" w14:textId="77777777" w:rsidR="0031747A" w:rsidRDefault="00CC084A">
            <w:pPr>
              <w:ind w:left="0" w:firstLine="0"/>
              <w:jc w:val="left"/>
            </w:pPr>
            <w:r>
              <w:rPr>
                <w:b w:val="0"/>
              </w:rPr>
              <w:t xml:space="preserve">Selección de ejercicio. </w:t>
            </w:r>
          </w:p>
        </w:tc>
        <w:tc>
          <w:tcPr>
            <w:tcW w:w="2207" w:type="dxa"/>
            <w:shd w:val="clear" w:color="auto" w:fill="D9D9D9"/>
          </w:tcPr>
          <w:p w14:paraId="5BB25E30"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64D4411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Visualizar datos del terapeuta.</w:t>
            </w:r>
          </w:p>
        </w:tc>
        <w:tc>
          <w:tcPr>
            <w:tcW w:w="2730" w:type="dxa"/>
            <w:shd w:val="clear" w:color="auto" w:fill="D9D9D9"/>
          </w:tcPr>
          <w:p w14:paraId="3DD1C72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debe seleccionar un ejercicio.</w:t>
            </w:r>
          </w:p>
        </w:tc>
      </w:tr>
      <w:tr w:rsidR="0031747A" w14:paraId="3B88DCFF"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3E3CC4C5" w14:textId="77777777" w:rsidR="0031747A" w:rsidRDefault="00CC084A">
            <w:pPr>
              <w:ind w:left="0" w:firstLine="0"/>
            </w:pPr>
            <w:r>
              <w:t>Proceso</w:t>
            </w:r>
          </w:p>
        </w:tc>
        <w:tc>
          <w:tcPr>
            <w:tcW w:w="7144" w:type="dxa"/>
            <w:gridSpan w:val="3"/>
          </w:tcPr>
          <w:p w14:paraId="3C559D8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Mostrar datos de ejercicio.</w:t>
            </w:r>
          </w:p>
        </w:tc>
      </w:tr>
    </w:tbl>
    <w:p w14:paraId="7AF8A800" w14:textId="77777777" w:rsidR="0031747A" w:rsidRDefault="0031747A">
      <w:pPr>
        <w:ind w:left="0" w:firstLine="0"/>
      </w:pPr>
    </w:p>
    <w:p w14:paraId="3052116B" w14:textId="77777777" w:rsidR="0031747A" w:rsidRDefault="0031747A">
      <w:pPr>
        <w:ind w:left="0" w:firstLine="0"/>
      </w:pPr>
    </w:p>
    <w:tbl>
      <w:tblPr>
        <w:tblStyle w:val="a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4F201F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577314CE" w14:textId="655384C3" w:rsidR="0031747A" w:rsidRDefault="00CC084A">
            <w:pPr>
              <w:ind w:left="0" w:firstLine="0"/>
              <w:jc w:val="center"/>
            </w:pPr>
            <w:r>
              <w:t>Especificación de Requerimientos Funcional</w:t>
            </w:r>
            <w:r>
              <w:t>es</w:t>
            </w:r>
            <w:r>
              <w:t xml:space="preserve"> de </w:t>
            </w:r>
            <w:r>
              <w:t>S</w:t>
            </w:r>
            <w:r>
              <w:t>istema</w:t>
            </w:r>
          </w:p>
        </w:tc>
      </w:tr>
      <w:tr w:rsidR="0031747A" w14:paraId="5F8F6F07"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3436157" w14:textId="77777777" w:rsidR="0031747A" w:rsidRDefault="00CC084A">
            <w:pPr>
              <w:ind w:left="0" w:firstLine="0"/>
            </w:pPr>
            <w:r>
              <w:t>Código</w:t>
            </w:r>
          </w:p>
        </w:tc>
        <w:tc>
          <w:tcPr>
            <w:tcW w:w="4414" w:type="dxa"/>
            <w:gridSpan w:val="2"/>
            <w:tcBorders>
              <w:bottom w:val="single" w:sz="4" w:space="0" w:color="CFE2F3"/>
            </w:tcBorders>
            <w:shd w:val="clear" w:color="auto" w:fill="D9D9D9"/>
          </w:tcPr>
          <w:p w14:paraId="4AFA080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512713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28E507B7" w14:textId="77777777" w:rsidTr="0031747A">
        <w:tc>
          <w:tcPr>
            <w:cnfStyle w:val="001000000000" w:firstRow="0" w:lastRow="0" w:firstColumn="1" w:lastColumn="0" w:oddVBand="0" w:evenVBand="0" w:oddHBand="0" w:evenHBand="0" w:firstRowFirstColumn="0" w:firstRowLastColumn="0" w:lastRowFirstColumn="0" w:lastRowLastColumn="0"/>
            <w:tcW w:w="2207" w:type="dxa"/>
            <w:tcBorders>
              <w:right w:val="single" w:sz="4" w:space="0" w:color="CFE2F3"/>
            </w:tcBorders>
          </w:tcPr>
          <w:p w14:paraId="1CA3442D" w14:textId="77777777" w:rsidR="0031747A" w:rsidRDefault="00CC084A">
            <w:pPr>
              <w:ind w:left="0" w:firstLine="0"/>
            </w:pPr>
            <w:r>
              <w:rPr>
                <w:b w:val="0"/>
              </w:rPr>
              <w:t>RFS -006</w:t>
            </w:r>
          </w:p>
        </w:tc>
        <w:tc>
          <w:tcPr>
            <w:tcW w:w="4414" w:type="dxa"/>
            <w:gridSpan w:val="2"/>
          </w:tcPr>
          <w:p w14:paraId="3E7B23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Se podrá activar un número específico de electrodos de acuerdo a las necesidades de la terapia.</w:t>
            </w:r>
          </w:p>
        </w:tc>
        <w:tc>
          <w:tcPr>
            <w:tcW w:w="2730" w:type="dxa"/>
          </w:tcPr>
          <w:p w14:paraId="1513851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Alto</w:t>
            </w:r>
          </w:p>
        </w:tc>
      </w:tr>
      <w:tr w:rsidR="0031747A" w14:paraId="39F9593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65BAD7" w14:textId="77777777" w:rsidR="0031747A" w:rsidRDefault="00CC084A">
            <w:pPr>
              <w:ind w:left="0" w:firstLine="0"/>
            </w:pPr>
            <w:r>
              <w:t>Descripción</w:t>
            </w:r>
          </w:p>
        </w:tc>
        <w:tc>
          <w:tcPr>
            <w:tcW w:w="7144" w:type="dxa"/>
            <w:gridSpan w:val="3"/>
            <w:tcBorders>
              <w:top w:val="single" w:sz="4" w:space="0" w:color="CFE2F3"/>
            </w:tcBorders>
            <w:shd w:val="clear" w:color="auto" w:fill="D9D9D9"/>
          </w:tcPr>
          <w:p w14:paraId="5ABDAF42" w14:textId="5019100B"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terapeuta podrá seleccionar un determinado número de electrodos con los que se trabajará en la sesión terapéutica, así como el tipo de frecuencia de ondas cerebrales.</w:t>
            </w:r>
          </w:p>
        </w:tc>
      </w:tr>
      <w:tr w:rsidR="0031747A" w14:paraId="4C508804" w14:textId="77777777">
        <w:tc>
          <w:tcPr>
            <w:cnfStyle w:val="001000000000" w:firstRow="0" w:lastRow="0" w:firstColumn="1" w:lastColumn="0" w:oddVBand="0" w:evenVBand="0" w:oddHBand="0" w:evenHBand="0" w:firstRowFirstColumn="0" w:firstRowLastColumn="0" w:lastRowFirstColumn="0" w:lastRowLastColumn="0"/>
            <w:tcW w:w="2207" w:type="dxa"/>
          </w:tcPr>
          <w:p w14:paraId="2DE0251D" w14:textId="77777777" w:rsidR="0031747A" w:rsidRDefault="00CC084A">
            <w:pPr>
              <w:ind w:left="0" w:firstLine="0"/>
            </w:pPr>
            <w:r>
              <w:t>Entradas</w:t>
            </w:r>
          </w:p>
        </w:tc>
        <w:tc>
          <w:tcPr>
            <w:tcW w:w="2207" w:type="dxa"/>
          </w:tcPr>
          <w:p w14:paraId="0AFCA1B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D52E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56199A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6FECC71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87ECDF4" w14:textId="77777777" w:rsidR="0031747A" w:rsidRDefault="00CC084A">
            <w:pPr>
              <w:ind w:left="0" w:firstLine="0"/>
              <w:jc w:val="left"/>
            </w:pPr>
            <w:r>
              <w:rPr>
                <w:b w:val="0"/>
              </w:rPr>
              <w:t>-Selección de electrodos</w:t>
            </w:r>
          </w:p>
          <w:p w14:paraId="43AFF4F0" w14:textId="77777777" w:rsidR="0031747A" w:rsidRDefault="0031747A">
            <w:pPr>
              <w:ind w:left="0" w:firstLine="0"/>
              <w:jc w:val="left"/>
            </w:pPr>
          </w:p>
          <w:p w14:paraId="50547939" w14:textId="77777777" w:rsidR="0031747A" w:rsidRDefault="00CC084A">
            <w:pPr>
              <w:ind w:left="0" w:firstLine="0"/>
              <w:jc w:val="left"/>
            </w:pPr>
            <w:r>
              <w:rPr>
                <w:b w:val="0"/>
              </w:rPr>
              <w:t>-Tipo de Ondas (</w:t>
            </w:r>
            <w:proofErr w:type="spellStart"/>
            <w:r>
              <w:rPr>
                <w:b w:val="0"/>
              </w:rPr>
              <w:t>cb</w:t>
            </w:r>
            <w:proofErr w:type="spellEnd"/>
            <w:r>
              <w:rPr>
                <w:b w:val="0"/>
              </w:rPr>
              <w:t>)</w:t>
            </w:r>
          </w:p>
        </w:tc>
        <w:tc>
          <w:tcPr>
            <w:tcW w:w="2207" w:type="dxa"/>
            <w:shd w:val="clear" w:color="auto" w:fill="D9D9D9"/>
          </w:tcPr>
          <w:p w14:paraId="53BB57F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552AC43F"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Se mostrará</w:t>
            </w:r>
            <w:r>
              <w:t>n</w:t>
            </w:r>
            <w:r>
              <w:t xml:space="preserve"> los electrodos con los que se trabajará y el tipo de ondas cerebrales.</w:t>
            </w:r>
          </w:p>
        </w:tc>
        <w:tc>
          <w:tcPr>
            <w:tcW w:w="2730" w:type="dxa"/>
            <w:shd w:val="clear" w:color="auto" w:fill="D9D9D9"/>
          </w:tcPr>
          <w:p w14:paraId="64B78817" w14:textId="6C8962B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No puede realizarse la terapia si no se seleccionaron los datos solicitados.</w:t>
            </w:r>
          </w:p>
        </w:tc>
      </w:tr>
      <w:tr w:rsidR="0031747A" w14:paraId="0EEE836B"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699E133E" w14:textId="77777777" w:rsidR="0031747A" w:rsidRDefault="00CC084A">
            <w:pPr>
              <w:ind w:left="0" w:firstLine="0"/>
            </w:pPr>
            <w:r>
              <w:t>Proceso</w:t>
            </w:r>
          </w:p>
        </w:tc>
        <w:tc>
          <w:tcPr>
            <w:tcW w:w="7144" w:type="dxa"/>
            <w:gridSpan w:val="3"/>
          </w:tcPr>
          <w:p w14:paraId="70552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datos seleccionados serán utilizados en la terapia.</w:t>
            </w:r>
          </w:p>
        </w:tc>
      </w:tr>
    </w:tbl>
    <w:p w14:paraId="10A1B628" w14:textId="77777777" w:rsidR="0031747A" w:rsidRDefault="0031747A">
      <w:pPr>
        <w:ind w:left="0" w:firstLine="0"/>
      </w:pPr>
    </w:p>
    <w:tbl>
      <w:tblPr>
        <w:tblStyle w:val="a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5FDF2D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6D5DFF8" w14:textId="77777777" w:rsidR="0031747A" w:rsidRDefault="00CC084A">
            <w:pPr>
              <w:ind w:left="0" w:firstLine="0"/>
            </w:pPr>
            <w:r>
              <w:t>Especificación de Requerimientos Funcionales de Sistema</w:t>
            </w:r>
          </w:p>
        </w:tc>
      </w:tr>
      <w:tr w:rsidR="0031747A" w14:paraId="530D7DD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A5A7328" w14:textId="77777777" w:rsidR="0031747A" w:rsidRDefault="00CC084A">
            <w:pPr>
              <w:ind w:left="0" w:firstLine="0"/>
            </w:pPr>
            <w:r>
              <w:t>Código</w:t>
            </w:r>
          </w:p>
        </w:tc>
        <w:tc>
          <w:tcPr>
            <w:tcW w:w="4414" w:type="dxa"/>
            <w:gridSpan w:val="2"/>
            <w:shd w:val="clear" w:color="auto" w:fill="D9D9D9"/>
          </w:tcPr>
          <w:p w14:paraId="6B0096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0ACDF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4E865F6" w14:textId="77777777">
        <w:tc>
          <w:tcPr>
            <w:cnfStyle w:val="001000000000" w:firstRow="0" w:lastRow="0" w:firstColumn="1" w:lastColumn="0" w:oddVBand="0" w:evenVBand="0" w:oddHBand="0" w:evenHBand="0" w:firstRowFirstColumn="0" w:firstRowLastColumn="0" w:lastRowFirstColumn="0" w:lastRowLastColumn="0"/>
            <w:tcW w:w="2207" w:type="dxa"/>
          </w:tcPr>
          <w:p w14:paraId="47A2397D" w14:textId="77777777" w:rsidR="0031747A" w:rsidRDefault="00CC084A">
            <w:pPr>
              <w:ind w:left="0" w:firstLine="0"/>
            </w:pPr>
            <w:r>
              <w:rPr>
                <w:b w:val="0"/>
              </w:rPr>
              <w:t>RFS-007</w:t>
            </w:r>
          </w:p>
        </w:tc>
        <w:tc>
          <w:tcPr>
            <w:tcW w:w="4414" w:type="dxa"/>
            <w:gridSpan w:val="2"/>
          </w:tcPr>
          <w:p w14:paraId="35843EB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de emergencia</w:t>
            </w:r>
          </w:p>
        </w:tc>
        <w:tc>
          <w:tcPr>
            <w:tcW w:w="2730" w:type="dxa"/>
          </w:tcPr>
          <w:p w14:paraId="2D669ED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95772B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9C6F9F" w14:textId="77777777" w:rsidR="0031747A" w:rsidRDefault="00CC084A">
            <w:pPr>
              <w:ind w:left="0" w:firstLine="0"/>
            </w:pPr>
            <w:r>
              <w:t>Descripción</w:t>
            </w:r>
          </w:p>
        </w:tc>
        <w:tc>
          <w:tcPr>
            <w:tcW w:w="7144" w:type="dxa"/>
            <w:gridSpan w:val="3"/>
            <w:shd w:val="clear" w:color="auto" w:fill="D9D9D9"/>
          </w:tcPr>
          <w:p w14:paraId="76731E1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Permitirle al terapeuta tomar el control del robot con los controles básicos cuando sea requerido.</w:t>
            </w:r>
          </w:p>
        </w:tc>
      </w:tr>
      <w:tr w:rsidR="0031747A" w14:paraId="72840E6A" w14:textId="77777777">
        <w:tc>
          <w:tcPr>
            <w:cnfStyle w:val="001000000000" w:firstRow="0" w:lastRow="0" w:firstColumn="1" w:lastColumn="0" w:oddVBand="0" w:evenVBand="0" w:oddHBand="0" w:evenHBand="0" w:firstRowFirstColumn="0" w:firstRowLastColumn="0" w:lastRowFirstColumn="0" w:lastRowLastColumn="0"/>
            <w:tcW w:w="2207" w:type="dxa"/>
          </w:tcPr>
          <w:p w14:paraId="6AD990A7" w14:textId="77777777" w:rsidR="0031747A" w:rsidRDefault="00CC084A">
            <w:pPr>
              <w:ind w:left="0" w:firstLine="0"/>
            </w:pPr>
            <w:r>
              <w:t>Entradas</w:t>
            </w:r>
          </w:p>
        </w:tc>
        <w:tc>
          <w:tcPr>
            <w:tcW w:w="2207" w:type="dxa"/>
          </w:tcPr>
          <w:p w14:paraId="378F48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0ED3F3E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7440BC4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731F812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F29E6E0" w14:textId="77777777" w:rsidR="0031747A" w:rsidRDefault="00CC084A">
            <w:pPr>
              <w:ind w:left="0" w:firstLine="0"/>
            </w:pPr>
            <w:r>
              <w:rPr>
                <w:b w:val="0"/>
              </w:rPr>
              <w:t>Input (Botón)</w:t>
            </w:r>
          </w:p>
        </w:tc>
        <w:tc>
          <w:tcPr>
            <w:tcW w:w="2207" w:type="dxa"/>
            <w:shd w:val="clear" w:color="auto" w:fill="D9D9D9"/>
          </w:tcPr>
          <w:p w14:paraId="158B0EA5"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tc>
        <w:tc>
          <w:tcPr>
            <w:tcW w:w="2207" w:type="dxa"/>
            <w:shd w:val="clear" w:color="auto" w:fill="D9D9D9"/>
          </w:tcPr>
          <w:p w14:paraId="12BD9FA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 xml:space="preserve">Tomar control del robot o devolver el control al robot </w:t>
            </w:r>
          </w:p>
        </w:tc>
        <w:tc>
          <w:tcPr>
            <w:tcW w:w="2730" w:type="dxa"/>
            <w:shd w:val="clear" w:color="auto" w:fill="D9D9D9"/>
          </w:tcPr>
          <w:p w14:paraId="0FA320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Estar en el límite del rango del </w:t>
            </w:r>
            <w:proofErr w:type="spellStart"/>
            <w:r>
              <w:t>Wi</w:t>
            </w:r>
            <w:proofErr w:type="spellEnd"/>
            <w:r>
              <w:t xml:space="preserve"> – Fi del robot.</w:t>
            </w:r>
          </w:p>
          <w:p w14:paraId="002DABA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tc>
      </w:tr>
      <w:tr w:rsidR="0031747A" w14:paraId="4969AF18"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AA9D02B" w14:textId="77777777" w:rsidR="0031747A" w:rsidRDefault="00CC084A">
            <w:pPr>
              <w:ind w:left="0" w:firstLine="0"/>
            </w:pPr>
            <w:r>
              <w:t>Proceso</w:t>
            </w:r>
          </w:p>
        </w:tc>
        <w:tc>
          <w:tcPr>
            <w:tcW w:w="7144" w:type="dxa"/>
            <w:gridSpan w:val="3"/>
          </w:tcPr>
          <w:p w14:paraId="7FA3C92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Tomar control del robot.</w:t>
            </w:r>
          </w:p>
        </w:tc>
      </w:tr>
    </w:tbl>
    <w:p w14:paraId="1D60032C" w14:textId="77777777" w:rsidR="0031747A" w:rsidRDefault="0031747A">
      <w:pPr>
        <w:ind w:left="0" w:firstLine="0"/>
      </w:pPr>
    </w:p>
    <w:tbl>
      <w:tblPr>
        <w:tblStyle w:val="afd"/>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0293643A"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076681EF" w14:textId="77777777" w:rsidR="0031747A" w:rsidRDefault="00CC084A">
            <w:pPr>
              <w:ind w:left="0" w:firstLine="0"/>
            </w:pPr>
            <w:r>
              <w:lastRenderedPageBreak/>
              <w:t>Especificación de Requerimientos Funcionales de Sistema</w:t>
            </w:r>
          </w:p>
        </w:tc>
      </w:tr>
      <w:tr w:rsidR="0031747A" w14:paraId="14E2E11F"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6B78B399" w14:textId="77777777" w:rsidR="0031747A" w:rsidRDefault="00CC084A">
            <w:pPr>
              <w:ind w:left="0" w:firstLine="0"/>
            </w:pPr>
            <w:r>
              <w:t>Código</w:t>
            </w:r>
          </w:p>
        </w:tc>
        <w:tc>
          <w:tcPr>
            <w:tcW w:w="4414" w:type="dxa"/>
            <w:gridSpan w:val="2"/>
            <w:shd w:val="clear" w:color="auto" w:fill="D9D9D9"/>
          </w:tcPr>
          <w:p w14:paraId="108EED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62999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EC86F26" w14:textId="77777777">
        <w:tc>
          <w:tcPr>
            <w:cnfStyle w:val="001000000000" w:firstRow="0" w:lastRow="0" w:firstColumn="1" w:lastColumn="0" w:oddVBand="0" w:evenVBand="0" w:oddHBand="0" w:evenHBand="0" w:firstRowFirstColumn="0" w:firstRowLastColumn="0" w:lastRowFirstColumn="0" w:lastRowLastColumn="0"/>
            <w:tcW w:w="2354" w:type="dxa"/>
          </w:tcPr>
          <w:p w14:paraId="5EE32CF7" w14:textId="77777777" w:rsidR="0031747A" w:rsidRDefault="00CC084A">
            <w:pPr>
              <w:ind w:left="0" w:firstLine="0"/>
            </w:pPr>
            <w:r>
              <w:rPr>
                <w:b w:val="0"/>
              </w:rPr>
              <w:t>RFS-008</w:t>
            </w:r>
          </w:p>
        </w:tc>
        <w:tc>
          <w:tcPr>
            <w:tcW w:w="4414" w:type="dxa"/>
            <w:gridSpan w:val="2"/>
          </w:tcPr>
          <w:p w14:paraId="4C40DD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reportes.</w:t>
            </w:r>
          </w:p>
        </w:tc>
        <w:tc>
          <w:tcPr>
            <w:tcW w:w="2730" w:type="dxa"/>
          </w:tcPr>
          <w:p w14:paraId="6F7461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883B5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4A5CE589" w14:textId="77777777" w:rsidR="0031747A" w:rsidRDefault="00CC084A">
            <w:pPr>
              <w:ind w:left="0" w:firstLine="0"/>
            </w:pPr>
            <w:r>
              <w:t>Descripción</w:t>
            </w:r>
          </w:p>
        </w:tc>
        <w:tc>
          <w:tcPr>
            <w:tcW w:w="7144" w:type="dxa"/>
            <w:gridSpan w:val="3"/>
            <w:shd w:val="clear" w:color="auto" w:fill="D9D9D9"/>
          </w:tcPr>
          <w:p w14:paraId="68DEA5B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Permitir que el terapeuta pueda generar un reporte, así como agregar observaciones de la terapia</w:t>
            </w:r>
            <w:r>
              <w:rPr>
                <w:i/>
              </w:rPr>
              <w:t>.</w:t>
            </w:r>
            <w:r>
              <w:t xml:space="preserve"> En cada reporte se visualizará un gráfico con un resumen de todas las sesiones.</w:t>
            </w:r>
          </w:p>
        </w:tc>
      </w:tr>
      <w:tr w:rsidR="0031747A" w14:paraId="556580DE" w14:textId="77777777">
        <w:tc>
          <w:tcPr>
            <w:cnfStyle w:val="001000000000" w:firstRow="0" w:lastRow="0" w:firstColumn="1" w:lastColumn="0" w:oddVBand="0" w:evenVBand="0" w:oddHBand="0" w:evenHBand="0" w:firstRowFirstColumn="0" w:firstRowLastColumn="0" w:lastRowFirstColumn="0" w:lastRowLastColumn="0"/>
            <w:tcW w:w="2354" w:type="dxa"/>
          </w:tcPr>
          <w:p w14:paraId="455A4F7A" w14:textId="77777777" w:rsidR="0031747A" w:rsidRDefault="00CC084A">
            <w:pPr>
              <w:ind w:left="0" w:firstLine="0"/>
            </w:pPr>
            <w:r>
              <w:t>Entradas</w:t>
            </w:r>
          </w:p>
        </w:tc>
        <w:tc>
          <w:tcPr>
            <w:tcW w:w="2207" w:type="dxa"/>
          </w:tcPr>
          <w:p w14:paraId="34A7DC5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26BD4B2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46F8E4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A6F264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320D9798" w14:textId="77777777" w:rsidR="0031747A" w:rsidRDefault="00CC084A">
            <w:pPr>
              <w:ind w:left="0" w:firstLine="0"/>
            </w:pPr>
            <w:r>
              <w:rPr>
                <w:b w:val="0"/>
              </w:rPr>
              <w:t>Ondas</w:t>
            </w:r>
            <w:r>
              <w:t xml:space="preserve"> </w:t>
            </w:r>
            <w:r>
              <w:rPr>
                <w:b w:val="0"/>
              </w:rPr>
              <w:t>cerebrales</w:t>
            </w:r>
          </w:p>
          <w:p w14:paraId="4E7D7EFB" w14:textId="77777777" w:rsidR="0031747A" w:rsidRDefault="00CC084A">
            <w:pPr>
              <w:ind w:left="0" w:firstLine="0"/>
            </w:pPr>
            <w:r>
              <w:rPr>
                <w:b w:val="0"/>
              </w:rPr>
              <w:t>Observaciones (TA)</w:t>
            </w:r>
          </w:p>
          <w:p w14:paraId="3F7D3814" w14:textId="77777777" w:rsidR="0031747A" w:rsidRDefault="00CC084A">
            <w:pPr>
              <w:ind w:left="0" w:firstLine="0"/>
            </w:pPr>
            <w:r>
              <w:rPr>
                <w:b w:val="0"/>
              </w:rPr>
              <w:t>Fecha (</w:t>
            </w:r>
            <w:r>
              <w:rPr>
                <w:b w:val="0"/>
                <w:i/>
              </w:rPr>
              <w:t>Date</w:t>
            </w:r>
            <w:r>
              <w:rPr>
                <w:b w:val="0"/>
              </w:rPr>
              <w:t>)</w:t>
            </w:r>
          </w:p>
          <w:p w14:paraId="41DD2963" w14:textId="77777777" w:rsidR="0031747A" w:rsidRDefault="00CC084A">
            <w:pPr>
              <w:ind w:left="0" w:firstLine="0"/>
            </w:pPr>
            <w:r>
              <w:rPr>
                <w:b w:val="0"/>
              </w:rPr>
              <w:t>Duración (ET)</w:t>
            </w:r>
          </w:p>
          <w:p w14:paraId="5C8997CD" w14:textId="77777777" w:rsidR="0031747A" w:rsidRDefault="00CC084A">
            <w:pPr>
              <w:ind w:left="0" w:firstLine="0"/>
            </w:pPr>
            <w:r>
              <w:rPr>
                <w:b w:val="0"/>
              </w:rPr>
              <w:t>Datos del paciente</w:t>
            </w:r>
          </w:p>
          <w:p w14:paraId="25916F56" w14:textId="77777777" w:rsidR="0031747A" w:rsidRDefault="00CC084A">
            <w:pPr>
              <w:ind w:left="0" w:firstLine="0"/>
            </w:pPr>
            <w:r>
              <w:rPr>
                <w:b w:val="0"/>
              </w:rPr>
              <w:t>Datos de Terapeuta</w:t>
            </w:r>
          </w:p>
          <w:p w14:paraId="5769043E" w14:textId="77777777" w:rsidR="0031747A" w:rsidRDefault="00CC084A">
            <w:pPr>
              <w:ind w:left="0" w:firstLine="0"/>
            </w:pPr>
            <w:r>
              <w:rPr>
                <w:b w:val="0"/>
              </w:rPr>
              <w:t>Datos de Ejercicio(s)</w:t>
            </w:r>
          </w:p>
          <w:p w14:paraId="72D49BBB" w14:textId="77777777" w:rsidR="0031747A" w:rsidRDefault="0031747A">
            <w:pPr>
              <w:ind w:left="0" w:firstLine="0"/>
            </w:pPr>
          </w:p>
          <w:p w14:paraId="616753A3" w14:textId="77777777" w:rsidR="0031747A" w:rsidRDefault="0031747A">
            <w:pPr>
              <w:ind w:left="0" w:firstLine="0"/>
            </w:pPr>
          </w:p>
          <w:p w14:paraId="5400740C" w14:textId="77777777" w:rsidR="0031747A" w:rsidRDefault="0031747A">
            <w:pPr>
              <w:ind w:left="0" w:firstLine="0"/>
            </w:pPr>
          </w:p>
        </w:tc>
        <w:tc>
          <w:tcPr>
            <w:tcW w:w="2207" w:type="dxa"/>
            <w:shd w:val="clear" w:color="auto" w:fill="D9D9D9"/>
          </w:tcPr>
          <w:p w14:paraId="3070D66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73DE631E"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58D6219"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0BF917A7"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6E0D087A"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050B33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19D5907B"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31147AE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p w14:paraId="79BCB16F"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56EFD94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 campo de observaciones no puede quedar vacío.</w:t>
            </w:r>
          </w:p>
        </w:tc>
      </w:tr>
      <w:tr w:rsidR="0031747A" w14:paraId="55F4F0BA"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251C2F16" w14:textId="77777777" w:rsidR="0031747A" w:rsidRDefault="00CC084A">
            <w:pPr>
              <w:ind w:left="0" w:firstLine="0"/>
            </w:pPr>
            <w:r>
              <w:t>Proceso</w:t>
            </w:r>
          </w:p>
        </w:tc>
        <w:tc>
          <w:tcPr>
            <w:tcW w:w="7144" w:type="dxa"/>
            <w:gridSpan w:val="3"/>
          </w:tcPr>
          <w:p w14:paraId="454728C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reporte en base a los datos recuperados de la terapia.</w:t>
            </w:r>
          </w:p>
        </w:tc>
      </w:tr>
    </w:tbl>
    <w:p w14:paraId="47310184" w14:textId="2709DA89" w:rsidR="0031747A" w:rsidRDefault="0031747A">
      <w:pPr>
        <w:ind w:left="0" w:firstLine="0"/>
      </w:pPr>
    </w:p>
    <w:p w14:paraId="40118838" w14:textId="77777777" w:rsidR="00AB1965" w:rsidRDefault="00AB1965">
      <w:pPr>
        <w:ind w:left="0" w:firstLine="0"/>
      </w:pPr>
    </w:p>
    <w:tbl>
      <w:tblPr>
        <w:tblStyle w:val="afe"/>
        <w:tblW w:w="9498" w:type="dxa"/>
        <w:tblInd w:w="-147"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354"/>
        <w:gridCol w:w="2207"/>
        <w:gridCol w:w="2207"/>
        <w:gridCol w:w="2730"/>
      </w:tblGrid>
      <w:tr w:rsidR="0031747A" w14:paraId="21A3B21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98" w:type="dxa"/>
            <w:gridSpan w:val="4"/>
          </w:tcPr>
          <w:p w14:paraId="3E1408D5" w14:textId="77777777" w:rsidR="0031747A" w:rsidRDefault="00CC084A">
            <w:pPr>
              <w:ind w:left="0" w:firstLine="0"/>
            </w:pPr>
            <w:r>
              <w:t>Especificación de Requerimientos Funcionales de Sistema</w:t>
            </w:r>
          </w:p>
        </w:tc>
      </w:tr>
      <w:tr w:rsidR="0031747A" w14:paraId="237CF07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1FF3E69D" w14:textId="77777777" w:rsidR="0031747A" w:rsidRDefault="00CC084A">
            <w:pPr>
              <w:ind w:left="0" w:firstLine="0"/>
            </w:pPr>
            <w:r>
              <w:t>Código</w:t>
            </w:r>
          </w:p>
        </w:tc>
        <w:tc>
          <w:tcPr>
            <w:tcW w:w="4414" w:type="dxa"/>
            <w:gridSpan w:val="2"/>
            <w:shd w:val="clear" w:color="auto" w:fill="D9D9D9"/>
          </w:tcPr>
          <w:p w14:paraId="6AE2C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93BBA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6D124DE" w14:textId="77777777">
        <w:tc>
          <w:tcPr>
            <w:cnfStyle w:val="001000000000" w:firstRow="0" w:lastRow="0" w:firstColumn="1" w:lastColumn="0" w:oddVBand="0" w:evenVBand="0" w:oddHBand="0" w:evenHBand="0" w:firstRowFirstColumn="0" w:firstRowLastColumn="0" w:lastRowFirstColumn="0" w:lastRowLastColumn="0"/>
            <w:tcW w:w="2354" w:type="dxa"/>
          </w:tcPr>
          <w:p w14:paraId="0B224EA4" w14:textId="77777777" w:rsidR="0031747A" w:rsidRDefault="00CC084A">
            <w:pPr>
              <w:ind w:left="0" w:firstLine="0"/>
            </w:pPr>
            <w:r>
              <w:rPr>
                <w:b w:val="0"/>
              </w:rPr>
              <w:t>RFS-009</w:t>
            </w:r>
          </w:p>
        </w:tc>
        <w:tc>
          <w:tcPr>
            <w:tcW w:w="4414" w:type="dxa"/>
            <w:gridSpan w:val="2"/>
          </w:tcPr>
          <w:p w14:paraId="3E2FA6A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y consultar gráficos.</w:t>
            </w:r>
          </w:p>
        </w:tc>
        <w:tc>
          <w:tcPr>
            <w:tcW w:w="2730" w:type="dxa"/>
          </w:tcPr>
          <w:p w14:paraId="4518E33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6C16F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08056D5" w14:textId="77777777" w:rsidR="0031747A" w:rsidRDefault="00CC084A">
            <w:pPr>
              <w:ind w:left="0" w:firstLine="0"/>
            </w:pPr>
            <w:r>
              <w:t>Descripción</w:t>
            </w:r>
          </w:p>
        </w:tc>
        <w:tc>
          <w:tcPr>
            <w:tcW w:w="7144" w:type="dxa"/>
            <w:gridSpan w:val="3"/>
            <w:shd w:val="clear" w:color="auto" w:fill="D9D9D9"/>
          </w:tcPr>
          <w:p w14:paraId="568FD85C" w14:textId="559AD853"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Se generará un </w:t>
            </w:r>
            <w:r w:rsidR="001433C5">
              <w:t>gráfico</w:t>
            </w:r>
            <w:r>
              <w:t xml:space="preserve"> por cada </w:t>
            </w:r>
            <w:r w:rsidR="001433C5">
              <w:t>sesión</w:t>
            </w:r>
            <w:r>
              <w:t xml:space="preserve"> </w:t>
            </w:r>
            <w:r w:rsidR="001433C5">
              <w:t>terapéutica</w:t>
            </w:r>
            <w:r>
              <w:t xml:space="preserve"> </w:t>
            </w:r>
            <w:r w:rsidR="001433C5">
              <w:t>con</w:t>
            </w:r>
            <w:r>
              <w:t xml:space="preserve"> base a </w:t>
            </w:r>
            <w:r w:rsidR="001433C5">
              <w:t>los</w:t>
            </w:r>
            <w:r>
              <w:t xml:space="preserve"> objetivo</w:t>
            </w:r>
            <w:r w:rsidR="001433C5">
              <w:t>s</w:t>
            </w:r>
            <w:r>
              <w:t xml:space="preserve"> de la </w:t>
            </w:r>
            <w:r w:rsidR="001433C5">
              <w:t>sesión</w:t>
            </w:r>
            <w:r>
              <w:t xml:space="preserve">. También se genera otro </w:t>
            </w:r>
            <w:r w:rsidR="001433C5">
              <w:t>con</w:t>
            </w:r>
            <w:r>
              <w:t xml:space="preserve"> base a la división theta/delta. </w:t>
            </w:r>
            <w:r w:rsidR="001433C5">
              <w:t>Ambos gráficos se unirán</w:t>
            </w:r>
            <w:r>
              <w:t xml:space="preserve"> </w:t>
            </w:r>
            <w:r w:rsidR="001433C5">
              <w:t>a los gráficos de las</w:t>
            </w:r>
            <w:r>
              <w:t xml:space="preserve"> sesiones terapéuticas para su análisis.</w:t>
            </w:r>
          </w:p>
        </w:tc>
      </w:tr>
      <w:tr w:rsidR="0031747A" w14:paraId="625C37D2" w14:textId="77777777">
        <w:tc>
          <w:tcPr>
            <w:cnfStyle w:val="001000000000" w:firstRow="0" w:lastRow="0" w:firstColumn="1" w:lastColumn="0" w:oddVBand="0" w:evenVBand="0" w:oddHBand="0" w:evenHBand="0" w:firstRowFirstColumn="0" w:firstRowLastColumn="0" w:lastRowFirstColumn="0" w:lastRowLastColumn="0"/>
            <w:tcW w:w="2354" w:type="dxa"/>
          </w:tcPr>
          <w:p w14:paraId="38BADDD9" w14:textId="77777777" w:rsidR="0031747A" w:rsidRDefault="00CC084A">
            <w:pPr>
              <w:ind w:left="0" w:firstLine="0"/>
            </w:pPr>
            <w:r>
              <w:t>Entradas</w:t>
            </w:r>
          </w:p>
        </w:tc>
        <w:tc>
          <w:tcPr>
            <w:tcW w:w="2207" w:type="dxa"/>
          </w:tcPr>
          <w:p w14:paraId="73DDA3E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Fuentes</w:t>
            </w:r>
          </w:p>
        </w:tc>
        <w:tc>
          <w:tcPr>
            <w:tcW w:w="2207" w:type="dxa"/>
          </w:tcPr>
          <w:p w14:paraId="18E689A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Salida</w:t>
            </w:r>
          </w:p>
        </w:tc>
        <w:tc>
          <w:tcPr>
            <w:tcW w:w="2730" w:type="dxa"/>
          </w:tcPr>
          <w:p w14:paraId="5F3A806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Restricciones</w:t>
            </w:r>
          </w:p>
        </w:tc>
      </w:tr>
      <w:tr w:rsidR="0031747A" w14:paraId="46CA395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4" w:type="dxa"/>
            <w:shd w:val="clear" w:color="auto" w:fill="D9D9D9"/>
          </w:tcPr>
          <w:p w14:paraId="06D655AC" w14:textId="77777777" w:rsidR="0031747A" w:rsidRDefault="00CC084A">
            <w:pPr>
              <w:ind w:left="0" w:firstLine="0"/>
            </w:pPr>
            <w:r>
              <w:rPr>
                <w:b w:val="0"/>
              </w:rPr>
              <w:t>Ondas</w:t>
            </w:r>
            <w:r>
              <w:t xml:space="preserve"> </w:t>
            </w:r>
            <w:r>
              <w:rPr>
                <w:b w:val="0"/>
              </w:rPr>
              <w:t>cerebrales</w:t>
            </w:r>
          </w:p>
          <w:p w14:paraId="67A16DEA" w14:textId="77777777" w:rsidR="0031747A" w:rsidRDefault="00CC084A">
            <w:pPr>
              <w:ind w:left="0" w:firstLine="0"/>
            </w:pPr>
            <w:r>
              <w:rPr>
                <w:b w:val="0"/>
              </w:rPr>
              <w:t>Objetivos</w:t>
            </w:r>
          </w:p>
          <w:p w14:paraId="3702A052" w14:textId="77777777" w:rsidR="0031747A" w:rsidRDefault="00CC084A">
            <w:pPr>
              <w:ind w:left="0" w:firstLine="0"/>
            </w:pPr>
            <w:r>
              <w:rPr>
                <w:b w:val="0"/>
              </w:rPr>
              <w:t>división theta/delta</w:t>
            </w:r>
          </w:p>
          <w:p w14:paraId="7ACD3C5B" w14:textId="77777777" w:rsidR="0031747A" w:rsidRDefault="0031747A">
            <w:pPr>
              <w:ind w:left="0" w:firstLine="0"/>
            </w:pPr>
          </w:p>
          <w:p w14:paraId="2E9175B5" w14:textId="77777777" w:rsidR="0031747A" w:rsidRDefault="0031747A">
            <w:pPr>
              <w:ind w:left="0" w:firstLine="0"/>
            </w:pPr>
          </w:p>
          <w:p w14:paraId="1D5D63F8" w14:textId="77777777" w:rsidR="0031747A" w:rsidRDefault="0031747A">
            <w:pPr>
              <w:ind w:left="0" w:firstLine="0"/>
            </w:pPr>
          </w:p>
        </w:tc>
        <w:tc>
          <w:tcPr>
            <w:tcW w:w="2207" w:type="dxa"/>
            <w:shd w:val="clear" w:color="auto" w:fill="D9D9D9"/>
          </w:tcPr>
          <w:p w14:paraId="22D0D1F3"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40131B3D"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Terapeuta</w:t>
            </w:r>
          </w:p>
          <w:p w14:paraId="3808C356"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Paciente</w:t>
            </w:r>
          </w:p>
          <w:p w14:paraId="433A7B5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Ejercicio</w:t>
            </w:r>
          </w:p>
        </w:tc>
        <w:tc>
          <w:tcPr>
            <w:tcW w:w="2207" w:type="dxa"/>
            <w:shd w:val="clear" w:color="auto" w:fill="D9D9D9"/>
          </w:tcPr>
          <w:p w14:paraId="359B25FB" w14:textId="77777777" w:rsidR="0031747A" w:rsidRDefault="00CC084A">
            <w:pPr>
              <w:ind w:left="0" w:firstLine="0"/>
              <w:jc w:val="left"/>
              <w:cnfStyle w:val="000000100000" w:firstRow="0" w:lastRow="0" w:firstColumn="0" w:lastColumn="0" w:oddVBand="0" w:evenVBand="0" w:oddHBand="1" w:evenHBand="0" w:firstRowFirstColumn="0" w:firstRowLastColumn="0" w:lastRowFirstColumn="0" w:lastRowLastColumn="0"/>
            </w:pPr>
            <w:r>
              <w:t>Reporte de la sesión.</w:t>
            </w:r>
          </w:p>
        </w:tc>
        <w:tc>
          <w:tcPr>
            <w:tcW w:w="2730" w:type="dxa"/>
            <w:shd w:val="clear" w:color="auto" w:fill="D9D9D9"/>
          </w:tcPr>
          <w:p w14:paraId="1C0CD27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Los electrodos deben estar ubicados en el sitio correcto y estar bien hidratados.</w:t>
            </w:r>
          </w:p>
          <w:p w14:paraId="32F22519" w14:textId="77777777" w:rsidR="0031747A" w:rsidRDefault="0031747A">
            <w:pPr>
              <w:ind w:left="0" w:firstLine="0"/>
              <w:cnfStyle w:val="000000100000" w:firstRow="0" w:lastRow="0" w:firstColumn="0" w:lastColumn="0" w:oddVBand="0" w:evenVBand="0" w:oddHBand="1" w:evenHBand="0" w:firstRowFirstColumn="0" w:firstRowLastColumn="0" w:lastRowFirstColumn="0" w:lastRowLastColumn="0"/>
            </w:pPr>
          </w:p>
          <w:p w14:paraId="0E8607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Es necesario que se finalice una sesión de terapia.</w:t>
            </w:r>
          </w:p>
        </w:tc>
      </w:tr>
      <w:tr w:rsidR="0031747A" w14:paraId="41606459" w14:textId="77777777" w:rsidTr="0031747A">
        <w:trPr>
          <w:trHeight w:val="534"/>
        </w:trPr>
        <w:tc>
          <w:tcPr>
            <w:cnfStyle w:val="001000000000" w:firstRow="0" w:lastRow="0" w:firstColumn="1" w:lastColumn="0" w:oddVBand="0" w:evenVBand="0" w:oddHBand="0" w:evenHBand="0" w:firstRowFirstColumn="0" w:firstRowLastColumn="0" w:lastRowFirstColumn="0" w:lastRowLastColumn="0"/>
            <w:tcW w:w="2354" w:type="dxa"/>
          </w:tcPr>
          <w:p w14:paraId="5705DB53" w14:textId="77777777" w:rsidR="0031747A" w:rsidRDefault="00CC084A">
            <w:pPr>
              <w:ind w:left="0" w:firstLine="0"/>
            </w:pPr>
            <w:r>
              <w:t>Proceso</w:t>
            </w:r>
          </w:p>
        </w:tc>
        <w:tc>
          <w:tcPr>
            <w:tcW w:w="7144" w:type="dxa"/>
            <w:gridSpan w:val="3"/>
          </w:tcPr>
          <w:p w14:paraId="16BBE58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Generar gráfico en base a los datos recuperados de la terapia.</w:t>
            </w:r>
          </w:p>
        </w:tc>
      </w:tr>
    </w:tbl>
    <w:p w14:paraId="1CAC2D09" w14:textId="77777777" w:rsidR="0031747A" w:rsidRDefault="0031747A">
      <w:pPr>
        <w:ind w:left="0" w:firstLine="0"/>
      </w:pPr>
    </w:p>
    <w:p w14:paraId="14486466" w14:textId="77777777" w:rsidR="0031747A" w:rsidRDefault="0031747A">
      <w:pPr>
        <w:ind w:left="0" w:firstLine="0"/>
      </w:pPr>
    </w:p>
    <w:tbl>
      <w:tblPr>
        <w:tblStyle w:val="aff"/>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95800CF"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406463" w14:textId="77777777" w:rsidR="0031747A" w:rsidRDefault="00CC084A">
            <w:pPr>
              <w:ind w:left="0" w:firstLine="0"/>
            </w:pPr>
            <w:r>
              <w:lastRenderedPageBreak/>
              <w:t>Especificación de Requerimientos Funcionales de Ejercicios</w:t>
            </w:r>
          </w:p>
        </w:tc>
      </w:tr>
      <w:tr w:rsidR="0031747A" w14:paraId="6255A51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23CCAE" w14:textId="77777777" w:rsidR="0031747A" w:rsidRDefault="00CC084A">
            <w:pPr>
              <w:ind w:left="0" w:firstLine="0"/>
            </w:pPr>
            <w:r>
              <w:t>Código</w:t>
            </w:r>
          </w:p>
        </w:tc>
        <w:tc>
          <w:tcPr>
            <w:tcW w:w="4414" w:type="dxa"/>
            <w:gridSpan w:val="2"/>
            <w:shd w:val="clear" w:color="auto" w:fill="D9D9D9"/>
          </w:tcPr>
          <w:p w14:paraId="587013F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EBBB68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7B51112" w14:textId="77777777">
        <w:tc>
          <w:tcPr>
            <w:cnfStyle w:val="001000000000" w:firstRow="0" w:lastRow="0" w:firstColumn="1" w:lastColumn="0" w:oddVBand="0" w:evenVBand="0" w:oddHBand="0" w:evenHBand="0" w:firstRowFirstColumn="0" w:firstRowLastColumn="0" w:lastRowFirstColumn="0" w:lastRowLastColumn="0"/>
            <w:tcW w:w="2207" w:type="dxa"/>
          </w:tcPr>
          <w:p w14:paraId="0AAC4E76" w14:textId="77777777" w:rsidR="0031747A" w:rsidRDefault="00CC084A">
            <w:pPr>
              <w:ind w:left="0" w:firstLine="0"/>
            </w:pPr>
            <w:r>
              <w:rPr>
                <w:b w:val="0"/>
              </w:rPr>
              <w:t>RFE-001</w:t>
            </w:r>
          </w:p>
        </w:tc>
        <w:tc>
          <w:tcPr>
            <w:tcW w:w="4414" w:type="dxa"/>
            <w:gridSpan w:val="2"/>
          </w:tcPr>
          <w:p w14:paraId="0F4AC13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Ejercicio Elevar Dron</w:t>
            </w:r>
          </w:p>
        </w:tc>
        <w:tc>
          <w:tcPr>
            <w:tcW w:w="2730" w:type="dxa"/>
          </w:tcPr>
          <w:p w14:paraId="41E20A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7DC156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85C8D40" w14:textId="77777777" w:rsidR="0031747A" w:rsidRDefault="00CC084A">
            <w:pPr>
              <w:ind w:left="0" w:firstLine="0"/>
            </w:pPr>
            <w:r>
              <w:t>Tipo</w:t>
            </w:r>
          </w:p>
        </w:tc>
        <w:tc>
          <w:tcPr>
            <w:tcW w:w="7144" w:type="dxa"/>
            <w:gridSpan w:val="3"/>
            <w:shd w:val="clear" w:color="auto" w:fill="D9D9D9"/>
          </w:tcPr>
          <w:p w14:paraId="31A37C1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73EF8414"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12F1B12" w14:textId="77777777" w:rsidR="0031747A" w:rsidRDefault="00CC084A">
            <w:pPr>
              <w:ind w:left="0" w:firstLine="0"/>
            </w:pPr>
            <w:r>
              <w:t>Descripción</w:t>
            </w:r>
          </w:p>
        </w:tc>
        <w:tc>
          <w:tcPr>
            <w:tcW w:w="7144" w:type="dxa"/>
            <w:gridSpan w:val="3"/>
            <w:shd w:val="clear" w:color="auto" w:fill="D9D9D9"/>
          </w:tcPr>
          <w:p w14:paraId="072E298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partirá del suelo y se elevará cuando se mantenga la concentración necesaria, pero descenderá lentamente cuando se pierda la concentración.</w:t>
            </w:r>
          </w:p>
          <w:p w14:paraId="10FCDFE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026E33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y la altura mínima, pero por defecto se cargará el siguiente valor:</w:t>
            </w:r>
          </w:p>
          <w:p w14:paraId="7EE8B1CD" w14:textId="77777777" w:rsidR="0031747A" w:rsidRDefault="00CC084A">
            <w:pPr>
              <w:numPr>
                <w:ilvl w:val="1"/>
                <w:numId w:val="1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3FF9F9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73706DF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46AAF617" w14:textId="77777777" w:rsidR="0031747A" w:rsidRDefault="00CC084A">
            <w:pPr>
              <w:ind w:left="0" w:firstLine="0"/>
            </w:pPr>
            <w:r>
              <w:t>Entradas</w:t>
            </w:r>
          </w:p>
        </w:tc>
        <w:tc>
          <w:tcPr>
            <w:tcW w:w="2207" w:type="dxa"/>
          </w:tcPr>
          <w:p w14:paraId="27AFAFE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9FB880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19D87D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27B804F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B384F90" w14:textId="77777777" w:rsidR="0031747A" w:rsidRDefault="00CC084A">
            <w:pPr>
              <w:ind w:left="0" w:firstLine="0"/>
            </w:pPr>
            <w:r>
              <w:rPr>
                <w:b w:val="0"/>
              </w:rPr>
              <w:t>Ondas cerebrales del paciente.</w:t>
            </w:r>
          </w:p>
          <w:p w14:paraId="7A511A41" w14:textId="77777777" w:rsidR="0031747A" w:rsidRDefault="0031747A">
            <w:pPr>
              <w:ind w:left="0" w:firstLine="0"/>
            </w:pPr>
          </w:p>
          <w:p w14:paraId="146932BE" w14:textId="77777777" w:rsidR="0031747A" w:rsidRDefault="00CC084A">
            <w:pPr>
              <w:ind w:left="0" w:firstLine="0"/>
            </w:pPr>
            <w:r>
              <w:rPr>
                <w:b w:val="0"/>
              </w:rPr>
              <w:t>meta Alcanzar(et)</w:t>
            </w:r>
          </w:p>
          <w:p w14:paraId="22CC51B5" w14:textId="77777777" w:rsidR="0031747A" w:rsidRDefault="00CC084A">
            <w:pPr>
              <w:ind w:left="0" w:firstLine="0"/>
            </w:pPr>
            <w:r>
              <w:rPr>
                <w:b w:val="0"/>
              </w:rPr>
              <w:t>mínimo(et)</w:t>
            </w:r>
          </w:p>
          <w:p w14:paraId="13674674" w14:textId="77777777" w:rsidR="0031747A" w:rsidRDefault="00CC084A">
            <w:pPr>
              <w:ind w:left="0" w:firstLine="0"/>
            </w:pPr>
            <w:r>
              <w:rPr>
                <w:b w:val="0"/>
              </w:rPr>
              <w:t>máximo(et)</w:t>
            </w:r>
          </w:p>
          <w:p w14:paraId="7C067E5E" w14:textId="77777777" w:rsidR="0031747A" w:rsidRDefault="00CC084A">
            <w:pPr>
              <w:ind w:left="0" w:firstLine="0"/>
            </w:pPr>
            <w:r>
              <w:rPr>
                <w:b w:val="0"/>
              </w:rPr>
              <w:t>tipo de Ondas(</w:t>
            </w:r>
            <w:proofErr w:type="spellStart"/>
            <w:r>
              <w:rPr>
                <w:b w:val="0"/>
              </w:rPr>
              <w:t>cb</w:t>
            </w:r>
            <w:proofErr w:type="spellEnd"/>
            <w:r>
              <w:rPr>
                <w:b w:val="0"/>
              </w:rPr>
              <w:t>)</w:t>
            </w:r>
          </w:p>
        </w:tc>
        <w:tc>
          <w:tcPr>
            <w:tcW w:w="2207" w:type="dxa"/>
            <w:shd w:val="clear" w:color="auto" w:fill="D9D9D9"/>
          </w:tcPr>
          <w:p w14:paraId="202ADF2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7BE959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57D4F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435F70D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3F798AD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34CFB7DD"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FCD72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Ingresar los valores solicitados y de manera correcta.</w:t>
            </w:r>
          </w:p>
        </w:tc>
      </w:tr>
      <w:tr w:rsidR="0031747A" w14:paraId="133CF6FB"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9A27F8B" w14:textId="77777777" w:rsidR="0031747A" w:rsidRDefault="00CC084A">
            <w:pPr>
              <w:ind w:left="0" w:firstLine="0"/>
            </w:pPr>
            <w:r>
              <w:t>Proceso</w:t>
            </w:r>
          </w:p>
        </w:tc>
        <w:tc>
          <w:tcPr>
            <w:tcW w:w="7144" w:type="dxa"/>
            <w:gridSpan w:val="3"/>
          </w:tcPr>
          <w:p w14:paraId="4A03EA3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Elevar o descender lentamente de acuerdo al nivel de concentración.</w:t>
            </w:r>
          </w:p>
        </w:tc>
      </w:tr>
    </w:tbl>
    <w:p w14:paraId="24DBBB19" w14:textId="77777777" w:rsidR="0031747A" w:rsidRDefault="0031747A">
      <w:pPr>
        <w:ind w:left="0" w:firstLine="0"/>
      </w:pPr>
    </w:p>
    <w:p w14:paraId="1CA5859A" w14:textId="77777777" w:rsidR="0031747A" w:rsidRDefault="0031747A">
      <w:pPr>
        <w:ind w:left="0" w:firstLine="0"/>
      </w:pPr>
    </w:p>
    <w:p w14:paraId="15031E6B" w14:textId="77777777" w:rsidR="0031747A" w:rsidRDefault="0031747A">
      <w:pPr>
        <w:ind w:left="0" w:firstLine="0"/>
      </w:pPr>
    </w:p>
    <w:p w14:paraId="33B2AE90" w14:textId="77777777" w:rsidR="0031747A" w:rsidRDefault="0031747A">
      <w:pPr>
        <w:ind w:left="0" w:firstLine="0"/>
      </w:pPr>
    </w:p>
    <w:p w14:paraId="68DF8CEC" w14:textId="77777777" w:rsidR="0031747A" w:rsidRDefault="0031747A">
      <w:pPr>
        <w:ind w:left="0" w:firstLine="0"/>
      </w:pPr>
    </w:p>
    <w:p w14:paraId="632E25EE" w14:textId="77777777" w:rsidR="0031747A" w:rsidRDefault="0031747A">
      <w:pPr>
        <w:ind w:left="0" w:firstLine="0"/>
      </w:pPr>
    </w:p>
    <w:p w14:paraId="7C720063" w14:textId="77777777" w:rsidR="0031747A" w:rsidRDefault="0031747A">
      <w:pPr>
        <w:ind w:left="0" w:firstLine="0"/>
      </w:pPr>
    </w:p>
    <w:p w14:paraId="3C85C981" w14:textId="77777777" w:rsidR="0031747A" w:rsidRDefault="0031747A">
      <w:pPr>
        <w:ind w:left="0" w:firstLine="0"/>
      </w:pPr>
    </w:p>
    <w:p w14:paraId="7390374C" w14:textId="77777777" w:rsidR="0031747A" w:rsidRDefault="0031747A">
      <w:pPr>
        <w:ind w:left="0" w:firstLine="0"/>
      </w:pPr>
    </w:p>
    <w:p w14:paraId="49140604" w14:textId="7BA3ACFF" w:rsidR="0031747A" w:rsidRDefault="0031747A">
      <w:pPr>
        <w:ind w:left="0" w:firstLine="0"/>
      </w:pPr>
    </w:p>
    <w:p w14:paraId="5130BEFA" w14:textId="561B5EE7" w:rsidR="00AB1965" w:rsidRDefault="00AB1965">
      <w:pPr>
        <w:ind w:left="0" w:firstLine="0"/>
      </w:pPr>
    </w:p>
    <w:p w14:paraId="731494D6" w14:textId="77777777" w:rsidR="00AB1965" w:rsidRDefault="00AB1965">
      <w:pPr>
        <w:ind w:left="0" w:firstLine="0"/>
      </w:pPr>
    </w:p>
    <w:tbl>
      <w:tblPr>
        <w:tblStyle w:val="aff0"/>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FE61AEC" w14:textId="77777777" w:rsidTr="0031747A">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9351" w:type="dxa"/>
            <w:gridSpan w:val="4"/>
          </w:tcPr>
          <w:p w14:paraId="2037989A" w14:textId="77777777" w:rsidR="0031747A" w:rsidRDefault="00CC084A">
            <w:pPr>
              <w:ind w:left="0" w:firstLine="0"/>
            </w:pPr>
            <w:r>
              <w:lastRenderedPageBreak/>
              <w:t>Especificación de Requerimientos Funcionales de Ejercicios</w:t>
            </w:r>
          </w:p>
        </w:tc>
      </w:tr>
      <w:tr w:rsidR="0031747A" w14:paraId="68F30A4A" w14:textId="77777777" w:rsidTr="0031747A">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9A39472" w14:textId="77777777" w:rsidR="0031747A" w:rsidRDefault="00CC084A">
            <w:pPr>
              <w:ind w:left="0" w:firstLine="0"/>
            </w:pPr>
            <w:r>
              <w:t>Código</w:t>
            </w:r>
          </w:p>
        </w:tc>
        <w:tc>
          <w:tcPr>
            <w:tcW w:w="4414" w:type="dxa"/>
            <w:gridSpan w:val="2"/>
            <w:shd w:val="clear" w:color="auto" w:fill="D9D9D9"/>
          </w:tcPr>
          <w:p w14:paraId="6382A2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5A2932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AECF726" w14:textId="77777777" w:rsidTr="0031747A">
        <w:trPr>
          <w:trHeight w:val="262"/>
        </w:trPr>
        <w:tc>
          <w:tcPr>
            <w:cnfStyle w:val="001000000000" w:firstRow="0" w:lastRow="0" w:firstColumn="1" w:lastColumn="0" w:oddVBand="0" w:evenVBand="0" w:oddHBand="0" w:evenHBand="0" w:firstRowFirstColumn="0" w:firstRowLastColumn="0" w:lastRowFirstColumn="0" w:lastRowLastColumn="0"/>
            <w:tcW w:w="2207" w:type="dxa"/>
          </w:tcPr>
          <w:p w14:paraId="4EDEA6A7" w14:textId="77777777" w:rsidR="0031747A" w:rsidRDefault="00CC084A">
            <w:pPr>
              <w:ind w:left="0" w:firstLine="0"/>
            </w:pPr>
            <w:r>
              <w:rPr>
                <w:b w:val="0"/>
              </w:rPr>
              <w:t>RFE-002</w:t>
            </w:r>
          </w:p>
        </w:tc>
        <w:tc>
          <w:tcPr>
            <w:tcW w:w="4414" w:type="dxa"/>
            <w:gridSpan w:val="2"/>
          </w:tcPr>
          <w:p w14:paraId="4EAC327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dron hacia adelante</w:t>
            </w:r>
          </w:p>
        </w:tc>
        <w:tc>
          <w:tcPr>
            <w:tcW w:w="2730" w:type="dxa"/>
          </w:tcPr>
          <w:p w14:paraId="3F195C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0725566"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FD24EE2" w14:textId="77777777" w:rsidR="0031747A" w:rsidRDefault="00CC084A">
            <w:pPr>
              <w:ind w:left="0" w:firstLine="0"/>
            </w:pPr>
            <w:r>
              <w:t>Tipo</w:t>
            </w:r>
          </w:p>
        </w:tc>
        <w:tc>
          <w:tcPr>
            <w:tcW w:w="7144" w:type="dxa"/>
            <w:gridSpan w:val="3"/>
            <w:shd w:val="clear" w:color="auto" w:fill="D9D9D9"/>
          </w:tcPr>
          <w:p w14:paraId="42292B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2A67EE9" w14:textId="77777777" w:rsidTr="0031747A">
        <w:trPr>
          <w:trHeight w:val="2936"/>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D42FB20" w14:textId="77777777" w:rsidR="0031747A" w:rsidRDefault="00CC084A">
            <w:pPr>
              <w:ind w:left="0" w:firstLine="0"/>
            </w:pPr>
            <w:r>
              <w:t>Descripción</w:t>
            </w:r>
          </w:p>
        </w:tc>
        <w:tc>
          <w:tcPr>
            <w:tcW w:w="7144" w:type="dxa"/>
            <w:gridSpan w:val="3"/>
            <w:shd w:val="clear" w:color="auto" w:fill="D9D9D9"/>
          </w:tcPr>
          <w:p w14:paraId="0DA8E8F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avanzará hacia adelante cuando llegue al nivel de concentración esperado y se mantendrá flotando cuando se pierda la concentración.</w:t>
            </w:r>
          </w:p>
          <w:p w14:paraId="23FF478B" w14:textId="6421807F"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terapeuta podrá modificar el rango de longitud y </w:t>
            </w:r>
            <w:r w:rsidR="001433C5">
              <w:t>l</w:t>
            </w:r>
            <w:r>
              <w:t>a altura en la que se mantendrá flotando el dron, pero por defecto se cargará</w:t>
            </w:r>
            <w:r>
              <w:t>n</w:t>
            </w:r>
            <w:r>
              <w:t xml:space="preserve"> los siguientes valores:</w:t>
            </w:r>
          </w:p>
          <w:p w14:paraId="13686F39" w14:textId="77777777" w:rsidR="0031747A" w:rsidRDefault="00CC084A">
            <w:pPr>
              <w:numPr>
                <w:ilvl w:val="0"/>
                <w:numId w:val="20"/>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mínima: 2 metros</w:t>
            </w:r>
            <w:r>
              <w:rPr>
                <w:color w:val="000000"/>
              </w:rPr>
              <w:t>.</w:t>
            </w:r>
          </w:p>
          <w:p w14:paraId="287F9B60" w14:textId="77777777" w:rsidR="0031747A" w:rsidRDefault="00CC084A">
            <w:pPr>
              <w:numPr>
                <w:ilvl w:val="0"/>
                <w:numId w:val="20"/>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por defecto: 2 metros.</w:t>
            </w:r>
          </w:p>
          <w:p w14:paraId="4278782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percances.</w:t>
            </w:r>
          </w:p>
        </w:tc>
      </w:tr>
      <w:tr w:rsidR="0031747A" w14:paraId="090874CF" w14:textId="77777777" w:rsidTr="0031747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207" w:type="dxa"/>
          </w:tcPr>
          <w:p w14:paraId="685F6518" w14:textId="77777777" w:rsidR="0031747A" w:rsidRDefault="00CC084A">
            <w:pPr>
              <w:ind w:left="0" w:firstLine="0"/>
            </w:pPr>
            <w:r>
              <w:t>Entradas</w:t>
            </w:r>
          </w:p>
        </w:tc>
        <w:tc>
          <w:tcPr>
            <w:tcW w:w="2207" w:type="dxa"/>
          </w:tcPr>
          <w:p w14:paraId="2EB6294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D596CC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AAF7AD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5E301FE" w14:textId="77777777" w:rsidTr="0031747A">
        <w:trPr>
          <w:trHeight w:val="1034"/>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475CF7D" w14:textId="77777777" w:rsidR="0031747A" w:rsidRDefault="00CC084A">
            <w:pPr>
              <w:ind w:left="0" w:firstLine="0"/>
            </w:pPr>
            <w:r>
              <w:rPr>
                <w:b w:val="0"/>
              </w:rPr>
              <w:t>Las entradas del requerimiento RFE-001</w:t>
            </w:r>
          </w:p>
        </w:tc>
        <w:tc>
          <w:tcPr>
            <w:tcW w:w="2207" w:type="dxa"/>
            <w:shd w:val="clear" w:color="auto" w:fill="D9D9D9"/>
          </w:tcPr>
          <w:p w14:paraId="56A5C14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2FF4BCF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5B018F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76DC822" w14:textId="77777777" w:rsidTr="0031747A">
        <w:trPr>
          <w:cnfStyle w:val="000000100000" w:firstRow="0" w:lastRow="0" w:firstColumn="0" w:lastColumn="0" w:oddVBand="0" w:evenVBand="0" w:oddHBand="1"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2207" w:type="dxa"/>
          </w:tcPr>
          <w:p w14:paraId="50D04DA1" w14:textId="77777777" w:rsidR="0031747A" w:rsidRDefault="00CC084A">
            <w:pPr>
              <w:ind w:left="0" w:firstLine="0"/>
            </w:pPr>
            <w:r>
              <w:t>Proceso</w:t>
            </w:r>
          </w:p>
        </w:tc>
        <w:tc>
          <w:tcPr>
            <w:tcW w:w="7144" w:type="dxa"/>
            <w:gridSpan w:val="3"/>
          </w:tcPr>
          <w:p w14:paraId="623F09F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Avanzar hacia adelante o mantener flotando al dron de acuerdo al nivel de concentración.</w:t>
            </w:r>
          </w:p>
        </w:tc>
      </w:tr>
    </w:tbl>
    <w:p w14:paraId="15B944C1" w14:textId="779EDC89" w:rsidR="0031747A" w:rsidRDefault="0031747A">
      <w:pPr>
        <w:ind w:left="0" w:firstLine="0"/>
      </w:pPr>
    </w:p>
    <w:p w14:paraId="247F6B48" w14:textId="47437835" w:rsidR="00AB1965" w:rsidRDefault="00AB1965">
      <w:pPr>
        <w:ind w:left="0" w:firstLine="0"/>
      </w:pPr>
    </w:p>
    <w:p w14:paraId="026754F0" w14:textId="513219D5" w:rsidR="00AB1965" w:rsidRDefault="00AB1965">
      <w:pPr>
        <w:ind w:left="0" w:firstLine="0"/>
      </w:pPr>
    </w:p>
    <w:p w14:paraId="0A15E563" w14:textId="050DCBC1" w:rsidR="00AB1965" w:rsidRDefault="00AB1965">
      <w:pPr>
        <w:ind w:left="0" w:firstLine="0"/>
      </w:pPr>
    </w:p>
    <w:p w14:paraId="7D4E54D8" w14:textId="4119E957" w:rsidR="00AB1965" w:rsidRDefault="00AB1965">
      <w:pPr>
        <w:ind w:left="0" w:firstLine="0"/>
      </w:pPr>
    </w:p>
    <w:p w14:paraId="1A1986A6" w14:textId="604F5230" w:rsidR="00AB1965" w:rsidRDefault="00AB1965">
      <w:pPr>
        <w:ind w:left="0" w:firstLine="0"/>
      </w:pPr>
    </w:p>
    <w:p w14:paraId="5E10EB01" w14:textId="4A1470F6" w:rsidR="00AB1965" w:rsidRDefault="00AB1965">
      <w:pPr>
        <w:ind w:left="0" w:firstLine="0"/>
      </w:pPr>
    </w:p>
    <w:p w14:paraId="0D3E60EA" w14:textId="2D18B8CA" w:rsidR="00AB1965" w:rsidRDefault="00AB1965">
      <w:pPr>
        <w:ind w:left="0" w:firstLine="0"/>
      </w:pPr>
    </w:p>
    <w:p w14:paraId="2875F7AC" w14:textId="50AB569A" w:rsidR="00AB1965" w:rsidRDefault="00AB1965">
      <w:pPr>
        <w:ind w:left="0" w:firstLine="0"/>
      </w:pPr>
    </w:p>
    <w:p w14:paraId="582638F8" w14:textId="4D6478EE" w:rsidR="00AB1965" w:rsidRDefault="00AB1965">
      <w:pPr>
        <w:ind w:left="0" w:firstLine="0"/>
      </w:pPr>
    </w:p>
    <w:p w14:paraId="22801F73" w14:textId="28434237" w:rsidR="00AB1965" w:rsidRDefault="00AB1965">
      <w:pPr>
        <w:ind w:left="0" w:firstLine="0"/>
      </w:pPr>
    </w:p>
    <w:p w14:paraId="374FFDBD" w14:textId="12C619A0" w:rsidR="00AB1965" w:rsidRDefault="00AB1965">
      <w:pPr>
        <w:ind w:left="0" w:firstLine="0"/>
      </w:pPr>
    </w:p>
    <w:p w14:paraId="54D1BA0F" w14:textId="0CDBAE5D" w:rsidR="00AB1965" w:rsidRDefault="00AB1965">
      <w:pPr>
        <w:ind w:left="0" w:firstLine="0"/>
      </w:pPr>
    </w:p>
    <w:p w14:paraId="62BCE240" w14:textId="0340A17F" w:rsidR="00AB1965" w:rsidRDefault="00AB1965">
      <w:pPr>
        <w:ind w:left="0" w:firstLine="0"/>
      </w:pPr>
    </w:p>
    <w:p w14:paraId="61803C5B" w14:textId="0F986A3F" w:rsidR="00AB1965" w:rsidRDefault="00AB1965">
      <w:pPr>
        <w:ind w:left="0" w:firstLine="0"/>
      </w:pPr>
    </w:p>
    <w:p w14:paraId="6530AEAD" w14:textId="17AA211B" w:rsidR="00AB1965" w:rsidRDefault="00AB1965">
      <w:pPr>
        <w:ind w:left="0" w:firstLine="0"/>
      </w:pPr>
    </w:p>
    <w:p w14:paraId="74C4BEC1" w14:textId="3AD6E9ED" w:rsidR="00AB1965" w:rsidRDefault="00AB1965">
      <w:pPr>
        <w:ind w:left="0" w:firstLine="0"/>
      </w:pPr>
    </w:p>
    <w:p w14:paraId="61D8EDA8" w14:textId="5A222796" w:rsidR="00AB1965" w:rsidRDefault="00AB1965">
      <w:pPr>
        <w:ind w:left="0" w:firstLine="0"/>
      </w:pPr>
    </w:p>
    <w:p w14:paraId="6B55925C" w14:textId="77777777" w:rsidR="00AB1965" w:rsidRDefault="00AB1965">
      <w:pPr>
        <w:ind w:left="0" w:firstLine="0"/>
      </w:pPr>
    </w:p>
    <w:tbl>
      <w:tblPr>
        <w:tblStyle w:val="aff1"/>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405"/>
        <w:gridCol w:w="2009"/>
        <w:gridCol w:w="2207"/>
        <w:gridCol w:w="2730"/>
      </w:tblGrid>
      <w:tr w:rsidR="0031747A" w14:paraId="398F0DA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F8F5A7B" w14:textId="77777777" w:rsidR="0031747A" w:rsidRDefault="00CC084A">
            <w:pPr>
              <w:ind w:left="0" w:firstLine="0"/>
            </w:pPr>
            <w:r>
              <w:lastRenderedPageBreak/>
              <w:t>Especificación de Requerimientos Funcionales de Ejercicios</w:t>
            </w:r>
          </w:p>
        </w:tc>
      </w:tr>
      <w:tr w:rsidR="0031747A" w14:paraId="6969E7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400AB786" w14:textId="77777777" w:rsidR="0031747A" w:rsidRDefault="00CC084A">
            <w:pPr>
              <w:ind w:left="0" w:firstLine="0"/>
            </w:pPr>
            <w:r>
              <w:t>Código</w:t>
            </w:r>
          </w:p>
        </w:tc>
        <w:tc>
          <w:tcPr>
            <w:tcW w:w="4216" w:type="dxa"/>
            <w:gridSpan w:val="2"/>
            <w:shd w:val="clear" w:color="auto" w:fill="D9D9D9"/>
          </w:tcPr>
          <w:p w14:paraId="762F67F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3B387B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8367A82" w14:textId="77777777">
        <w:tc>
          <w:tcPr>
            <w:cnfStyle w:val="001000000000" w:firstRow="0" w:lastRow="0" w:firstColumn="1" w:lastColumn="0" w:oddVBand="0" w:evenVBand="0" w:oddHBand="0" w:evenHBand="0" w:firstRowFirstColumn="0" w:firstRowLastColumn="0" w:lastRowFirstColumn="0" w:lastRowLastColumn="0"/>
            <w:tcW w:w="2405" w:type="dxa"/>
          </w:tcPr>
          <w:p w14:paraId="1EE97ED0" w14:textId="77777777" w:rsidR="0031747A" w:rsidRDefault="00CC084A">
            <w:pPr>
              <w:ind w:left="0" w:firstLine="0"/>
            </w:pPr>
            <w:r>
              <w:rPr>
                <w:b w:val="0"/>
              </w:rPr>
              <w:t>RFE-003</w:t>
            </w:r>
          </w:p>
        </w:tc>
        <w:tc>
          <w:tcPr>
            <w:tcW w:w="4216" w:type="dxa"/>
            <w:gridSpan w:val="2"/>
          </w:tcPr>
          <w:p w14:paraId="7EB2B66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piruetas con el dron.</w:t>
            </w:r>
          </w:p>
        </w:tc>
        <w:tc>
          <w:tcPr>
            <w:tcW w:w="2730" w:type="dxa"/>
          </w:tcPr>
          <w:p w14:paraId="290D244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40919B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D06B394" w14:textId="77777777" w:rsidR="0031747A" w:rsidRDefault="00CC084A">
            <w:pPr>
              <w:ind w:left="0" w:firstLine="0"/>
            </w:pPr>
            <w:r>
              <w:t>Tipo</w:t>
            </w:r>
          </w:p>
        </w:tc>
        <w:tc>
          <w:tcPr>
            <w:tcW w:w="6946" w:type="dxa"/>
            <w:gridSpan w:val="3"/>
            <w:shd w:val="clear" w:color="auto" w:fill="D9D9D9"/>
          </w:tcPr>
          <w:p w14:paraId="652413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6272EF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C2BEC93" w14:textId="77777777" w:rsidR="0031747A" w:rsidRDefault="00CC084A">
            <w:pPr>
              <w:ind w:left="0" w:firstLine="0"/>
            </w:pPr>
            <w:r>
              <w:t>Descripción</w:t>
            </w:r>
          </w:p>
        </w:tc>
        <w:tc>
          <w:tcPr>
            <w:tcW w:w="6946" w:type="dxa"/>
            <w:gridSpan w:val="3"/>
            <w:shd w:val="clear" w:color="auto" w:fill="D9D9D9"/>
          </w:tcPr>
          <w:p w14:paraId="1C1FA99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Cada que se logre la concentración por 5 segundos el dron hará una pirueta. La dirección de la pirueta puede ser hacia adelante, derecha, izquierda o hacia atrás y se ejecutarán en el orden descrito.</w:t>
            </w:r>
          </w:p>
          <w:p w14:paraId="05BA6FD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y la distancia que recorrerá el dron hacia cada lado al realizar una pirueta, pero por defecto se cargará los siguientes valores:</w:t>
            </w:r>
          </w:p>
          <w:p w14:paraId="5C620883" w14:textId="77777777" w:rsidR="0031747A" w:rsidRDefault="00CC084A">
            <w:pPr>
              <w:numPr>
                <w:ilvl w:val="0"/>
                <w:numId w:val="21"/>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de flotamiento: 2 metros</w:t>
            </w:r>
          </w:p>
          <w:p w14:paraId="37ED6F45" w14:textId="77777777" w:rsidR="0031747A" w:rsidRDefault="00CC084A">
            <w:pPr>
              <w:numPr>
                <w:ilvl w:val="0"/>
                <w:numId w:val="21"/>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Promedio aproximado de movimiento: 1 metro</w:t>
            </w:r>
          </w:p>
          <w:p w14:paraId="2AD2703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AC50147"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08419CCA" w14:textId="77777777" w:rsidR="0031747A" w:rsidRDefault="00CC084A">
            <w:pPr>
              <w:ind w:left="0" w:firstLine="0"/>
            </w:pPr>
            <w:r>
              <w:t>Entradas</w:t>
            </w:r>
          </w:p>
        </w:tc>
        <w:tc>
          <w:tcPr>
            <w:tcW w:w="2009" w:type="dxa"/>
          </w:tcPr>
          <w:p w14:paraId="5828A9C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0715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9BFB66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7235197" w14:textId="77777777" w:rsidTr="0031747A">
        <w:tc>
          <w:tcPr>
            <w:cnfStyle w:val="001000000000" w:firstRow="0" w:lastRow="0" w:firstColumn="1" w:lastColumn="0" w:oddVBand="0" w:evenVBand="0" w:oddHBand="0" w:evenHBand="0" w:firstRowFirstColumn="0" w:firstRowLastColumn="0" w:lastRowFirstColumn="0" w:lastRowLastColumn="0"/>
            <w:tcW w:w="2405" w:type="dxa"/>
            <w:shd w:val="clear" w:color="auto" w:fill="D9D9D9"/>
          </w:tcPr>
          <w:p w14:paraId="52CEF0A9" w14:textId="77777777" w:rsidR="0031747A" w:rsidRDefault="00CC084A">
            <w:pPr>
              <w:ind w:left="0" w:firstLine="0"/>
              <w:jc w:val="left"/>
            </w:pPr>
            <w:r>
              <w:rPr>
                <w:b w:val="0"/>
              </w:rPr>
              <w:t>Las entradas del requerimiento     RFE-001</w:t>
            </w:r>
          </w:p>
        </w:tc>
        <w:tc>
          <w:tcPr>
            <w:tcW w:w="2009" w:type="dxa"/>
            <w:shd w:val="clear" w:color="auto" w:fill="D9D9D9"/>
          </w:tcPr>
          <w:p w14:paraId="67F3648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636BE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4302C6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77F9527D"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405" w:type="dxa"/>
          </w:tcPr>
          <w:p w14:paraId="50FDEB37" w14:textId="77777777" w:rsidR="0031747A" w:rsidRDefault="00CC084A">
            <w:pPr>
              <w:ind w:left="0" w:firstLine="0"/>
            </w:pPr>
            <w:r>
              <w:t>Proceso</w:t>
            </w:r>
          </w:p>
        </w:tc>
        <w:tc>
          <w:tcPr>
            <w:tcW w:w="6946" w:type="dxa"/>
            <w:gridSpan w:val="3"/>
          </w:tcPr>
          <w:p w14:paraId="3835834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realice una pirueta de acuerdo al nivel de concentración.</w:t>
            </w:r>
          </w:p>
        </w:tc>
      </w:tr>
    </w:tbl>
    <w:p w14:paraId="1863C12D" w14:textId="77777777" w:rsidR="0031747A" w:rsidRDefault="0031747A">
      <w:pPr>
        <w:ind w:left="0" w:firstLine="0"/>
      </w:pPr>
    </w:p>
    <w:tbl>
      <w:tblPr>
        <w:tblStyle w:val="aff2"/>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2475E7E"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5F6A5E7" w14:textId="77777777" w:rsidR="0031747A" w:rsidRDefault="00CC084A">
            <w:pPr>
              <w:ind w:left="0" w:firstLine="0"/>
            </w:pPr>
            <w:r>
              <w:t>Especificación de Requerimientos Funcionales de Ejercicios</w:t>
            </w:r>
          </w:p>
        </w:tc>
      </w:tr>
      <w:tr w:rsidR="0031747A" w14:paraId="74F3A18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700DDDE" w14:textId="77777777" w:rsidR="0031747A" w:rsidRDefault="00CC084A">
            <w:pPr>
              <w:ind w:left="0" w:firstLine="0"/>
            </w:pPr>
            <w:r>
              <w:t>Código</w:t>
            </w:r>
          </w:p>
        </w:tc>
        <w:tc>
          <w:tcPr>
            <w:tcW w:w="4414" w:type="dxa"/>
            <w:gridSpan w:val="2"/>
            <w:shd w:val="clear" w:color="auto" w:fill="D9D9D9"/>
          </w:tcPr>
          <w:p w14:paraId="674C5C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7778EB9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1F1666E" w14:textId="77777777">
        <w:tc>
          <w:tcPr>
            <w:cnfStyle w:val="001000000000" w:firstRow="0" w:lastRow="0" w:firstColumn="1" w:lastColumn="0" w:oddVBand="0" w:evenVBand="0" w:oddHBand="0" w:evenHBand="0" w:firstRowFirstColumn="0" w:firstRowLastColumn="0" w:lastRowFirstColumn="0" w:lastRowLastColumn="0"/>
            <w:tcW w:w="2207" w:type="dxa"/>
          </w:tcPr>
          <w:p w14:paraId="41889A93" w14:textId="77777777" w:rsidR="0031747A" w:rsidRDefault="00CC084A">
            <w:pPr>
              <w:ind w:left="0" w:firstLine="0"/>
            </w:pPr>
            <w:r>
              <w:rPr>
                <w:b w:val="0"/>
              </w:rPr>
              <w:t>RFE-004</w:t>
            </w:r>
          </w:p>
        </w:tc>
        <w:tc>
          <w:tcPr>
            <w:tcW w:w="4414" w:type="dxa"/>
            <w:gridSpan w:val="2"/>
          </w:tcPr>
          <w:p w14:paraId="309ECDD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Aterrizar Dron.</w:t>
            </w:r>
          </w:p>
        </w:tc>
        <w:tc>
          <w:tcPr>
            <w:tcW w:w="2730" w:type="dxa"/>
          </w:tcPr>
          <w:p w14:paraId="574BCC8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E83C36"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F33D36" w14:textId="77777777" w:rsidR="0031747A" w:rsidRDefault="00CC084A">
            <w:pPr>
              <w:ind w:left="0" w:firstLine="0"/>
            </w:pPr>
            <w:r>
              <w:t>Tipo</w:t>
            </w:r>
          </w:p>
        </w:tc>
        <w:tc>
          <w:tcPr>
            <w:tcW w:w="7144" w:type="dxa"/>
            <w:gridSpan w:val="3"/>
            <w:shd w:val="clear" w:color="auto" w:fill="D9D9D9"/>
          </w:tcPr>
          <w:p w14:paraId="328023C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46B2C89B"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05ADE0E" w14:textId="77777777" w:rsidR="0031747A" w:rsidRDefault="00CC084A">
            <w:pPr>
              <w:ind w:left="0" w:firstLine="0"/>
            </w:pPr>
            <w:r>
              <w:t>Descripción</w:t>
            </w:r>
          </w:p>
        </w:tc>
        <w:tc>
          <w:tcPr>
            <w:tcW w:w="7144" w:type="dxa"/>
            <w:gridSpan w:val="3"/>
            <w:shd w:val="clear" w:color="auto" w:fill="D9D9D9"/>
          </w:tcPr>
          <w:p w14:paraId="39056B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buscará elevarse mientras se pierda la concentración, el objetivo es que el paciente logre concentrarse hasta que el dron aterrice.</w:t>
            </w:r>
          </w:p>
          <w:p w14:paraId="1FE95CEC"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69E814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19D18B4F" w14:textId="77777777" w:rsidR="0031747A" w:rsidRDefault="00CC084A">
            <w:pPr>
              <w:numPr>
                <w:ilvl w:val="0"/>
                <w:numId w:val="2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16DA105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56BB8C9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3C6AFB5" w14:textId="77777777" w:rsidR="0031747A" w:rsidRDefault="00CC084A">
            <w:pPr>
              <w:ind w:left="0" w:firstLine="0"/>
            </w:pPr>
            <w:r>
              <w:t>Entradas</w:t>
            </w:r>
          </w:p>
        </w:tc>
        <w:tc>
          <w:tcPr>
            <w:tcW w:w="2207" w:type="dxa"/>
          </w:tcPr>
          <w:p w14:paraId="084FA4F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7277AAD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73E296A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1745D6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40E6987" w14:textId="77777777" w:rsidR="0031747A" w:rsidRDefault="00CC084A">
            <w:pPr>
              <w:ind w:left="0" w:firstLine="0"/>
            </w:pPr>
            <w:r>
              <w:rPr>
                <w:b w:val="0"/>
              </w:rPr>
              <w:t>Las entradas del requerimiento RFE-001</w:t>
            </w:r>
          </w:p>
        </w:tc>
        <w:tc>
          <w:tcPr>
            <w:tcW w:w="2207" w:type="dxa"/>
            <w:shd w:val="clear" w:color="auto" w:fill="D9D9D9"/>
          </w:tcPr>
          <w:p w14:paraId="67F361F7"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7F023F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1453E49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6BCDC7E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830F4C5" w14:textId="77777777" w:rsidR="0031747A" w:rsidRDefault="00CC084A">
            <w:pPr>
              <w:ind w:left="0" w:firstLine="0"/>
            </w:pPr>
            <w:r>
              <w:t>Proceso</w:t>
            </w:r>
          </w:p>
        </w:tc>
        <w:tc>
          <w:tcPr>
            <w:tcW w:w="7144" w:type="dxa"/>
            <w:gridSpan w:val="3"/>
          </w:tcPr>
          <w:p w14:paraId="292AD8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aterrice o se eleve lentamente de acuerdo al nivel de concentración.</w:t>
            </w:r>
          </w:p>
        </w:tc>
      </w:tr>
    </w:tbl>
    <w:p w14:paraId="507B0FA2" w14:textId="481225D1" w:rsidR="0031747A" w:rsidRDefault="0031747A">
      <w:pPr>
        <w:ind w:left="0" w:firstLine="0"/>
      </w:pPr>
    </w:p>
    <w:tbl>
      <w:tblPr>
        <w:tblStyle w:val="aff3"/>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6F5F4E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13998A" w14:textId="77777777" w:rsidR="0031747A" w:rsidRDefault="00CC084A">
            <w:pPr>
              <w:ind w:left="0" w:firstLine="0"/>
            </w:pPr>
            <w:r>
              <w:t>Especificación de Requerimientos Funcionales de Ejercicios</w:t>
            </w:r>
          </w:p>
        </w:tc>
      </w:tr>
      <w:tr w:rsidR="0031747A" w14:paraId="1E680E9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4C07352" w14:textId="77777777" w:rsidR="0031747A" w:rsidRDefault="00CC084A">
            <w:pPr>
              <w:ind w:left="0" w:firstLine="0"/>
            </w:pPr>
            <w:r>
              <w:t>Código</w:t>
            </w:r>
          </w:p>
        </w:tc>
        <w:tc>
          <w:tcPr>
            <w:tcW w:w="4414" w:type="dxa"/>
            <w:gridSpan w:val="2"/>
            <w:shd w:val="clear" w:color="auto" w:fill="D9D9D9"/>
          </w:tcPr>
          <w:p w14:paraId="3614D5E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585DB7F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6B1D72E" w14:textId="77777777">
        <w:tc>
          <w:tcPr>
            <w:cnfStyle w:val="001000000000" w:firstRow="0" w:lastRow="0" w:firstColumn="1" w:lastColumn="0" w:oddVBand="0" w:evenVBand="0" w:oddHBand="0" w:evenHBand="0" w:firstRowFirstColumn="0" w:firstRowLastColumn="0" w:lastRowFirstColumn="0" w:lastRowLastColumn="0"/>
            <w:tcW w:w="2207" w:type="dxa"/>
          </w:tcPr>
          <w:p w14:paraId="1903D095" w14:textId="77777777" w:rsidR="0031747A" w:rsidRDefault="00CC084A">
            <w:pPr>
              <w:ind w:left="0" w:firstLine="0"/>
            </w:pPr>
            <w:r>
              <w:rPr>
                <w:b w:val="0"/>
              </w:rPr>
              <w:t>RFE-005</w:t>
            </w:r>
          </w:p>
        </w:tc>
        <w:tc>
          <w:tcPr>
            <w:tcW w:w="4414" w:type="dxa"/>
            <w:gridSpan w:val="2"/>
          </w:tcPr>
          <w:p w14:paraId="426599E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que el dron vuele en círculos.</w:t>
            </w:r>
          </w:p>
        </w:tc>
        <w:tc>
          <w:tcPr>
            <w:tcW w:w="2730" w:type="dxa"/>
          </w:tcPr>
          <w:p w14:paraId="4ECF02F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1B7E1D79"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F98FFEA" w14:textId="77777777" w:rsidR="0031747A" w:rsidRDefault="00CC084A">
            <w:pPr>
              <w:ind w:left="0" w:firstLine="0"/>
            </w:pPr>
            <w:r>
              <w:t>Tipo</w:t>
            </w:r>
          </w:p>
        </w:tc>
        <w:tc>
          <w:tcPr>
            <w:tcW w:w="7144" w:type="dxa"/>
            <w:gridSpan w:val="3"/>
            <w:shd w:val="clear" w:color="auto" w:fill="D9D9D9"/>
          </w:tcPr>
          <w:p w14:paraId="4B9E85C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A1B2C5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03D750F" w14:textId="77777777" w:rsidR="0031747A" w:rsidRDefault="00CC084A">
            <w:pPr>
              <w:ind w:left="0" w:firstLine="0"/>
            </w:pPr>
            <w:r>
              <w:t>Descripción</w:t>
            </w:r>
          </w:p>
        </w:tc>
        <w:tc>
          <w:tcPr>
            <w:tcW w:w="7144" w:type="dxa"/>
            <w:gridSpan w:val="3"/>
            <w:shd w:val="clear" w:color="auto" w:fill="D9D9D9"/>
          </w:tcPr>
          <w:p w14:paraId="60C0B2F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en círculo en dirección a las manecillas del reloj si se mantiene la concentración esperada, de lo contrario se mantendrá flotando.</w:t>
            </w:r>
          </w:p>
          <w:p w14:paraId="5B9D9001"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6AA690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radio del círculo y la altura en la que se mantendrá flotando, pero por defecto se cargará los siguientes valores:</w:t>
            </w:r>
          </w:p>
          <w:p w14:paraId="128B21C2" w14:textId="77777777" w:rsidR="0031747A" w:rsidRDefault="00CC084A">
            <w:pPr>
              <w:numPr>
                <w:ilvl w:val="0"/>
                <w:numId w:val="23"/>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 xml:space="preserve">Radio </w:t>
            </w:r>
            <w:r>
              <w:t>mínima</w:t>
            </w:r>
            <w:r>
              <w:rPr>
                <w:color w:val="000000"/>
              </w:rPr>
              <w:t xml:space="preserve">: medio metro.  </w:t>
            </w:r>
          </w:p>
          <w:p w14:paraId="7E9AD382" w14:textId="77777777" w:rsidR="0031747A" w:rsidRDefault="00CC084A">
            <w:pPr>
              <w:numPr>
                <w:ilvl w:val="0"/>
                <w:numId w:val="2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14B11FB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1BA025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2F81C70D" w14:textId="77777777" w:rsidR="0031747A" w:rsidRDefault="00CC084A">
            <w:pPr>
              <w:ind w:left="0" w:firstLine="0"/>
            </w:pPr>
            <w:r>
              <w:t>Entradas</w:t>
            </w:r>
          </w:p>
        </w:tc>
        <w:tc>
          <w:tcPr>
            <w:tcW w:w="2207" w:type="dxa"/>
          </w:tcPr>
          <w:p w14:paraId="20BDFA5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3339B36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47A50B9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0300D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F86159" w14:textId="77777777" w:rsidR="0031747A" w:rsidRDefault="00CC084A">
            <w:pPr>
              <w:ind w:left="0" w:firstLine="0"/>
            </w:pPr>
            <w:r>
              <w:rPr>
                <w:b w:val="0"/>
              </w:rPr>
              <w:t>Las entradas del requerimiento RFE-001</w:t>
            </w:r>
          </w:p>
        </w:tc>
        <w:tc>
          <w:tcPr>
            <w:tcW w:w="2207" w:type="dxa"/>
            <w:shd w:val="clear" w:color="auto" w:fill="D9D9D9"/>
          </w:tcPr>
          <w:p w14:paraId="0EBB97CF"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4DBB99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0EC1C3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3DCF896E"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743D494" w14:textId="77777777" w:rsidR="0031747A" w:rsidRDefault="00CC084A">
            <w:pPr>
              <w:ind w:left="0" w:firstLine="0"/>
            </w:pPr>
            <w:r>
              <w:t>Proceso</w:t>
            </w:r>
          </w:p>
        </w:tc>
        <w:tc>
          <w:tcPr>
            <w:tcW w:w="7144" w:type="dxa"/>
            <w:gridSpan w:val="3"/>
          </w:tcPr>
          <w:p w14:paraId="703F0C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vuele en círculos en dirección a las manecillas del reloj de acuerdo al nivel de concentración.</w:t>
            </w:r>
          </w:p>
        </w:tc>
      </w:tr>
    </w:tbl>
    <w:p w14:paraId="166F1174" w14:textId="77777777" w:rsidR="0031747A" w:rsidRDefault="0031747A">
      <w:pPr>
        <w:ind w:left="0" w:firstLine="0"/>
      </w:pPr>
    </w:p>
    <w:tbl>
      <w:tblPr>
        <w:tblStyle w:val="aff4"/>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92ACAF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DFD4AC9" w14:textId="77777777" w:rsidR="0031747A" w:rsidRDefault="00CC084A">
            <w:pPr>
              <w:ind w:left="0" w:firstLine="0"/>
            </w:pPr>
            <w:r>
              <w:t>Especificación de Requerimientos Funcionales de Ejercicios</w:t>
            </w:r>
          </w:p>
        </w:tc>
      </w:tr>
      <w:tr w:rsidR="0031747A" w14:paraId="76AD2614"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9B99703" w14:textId="77777777" w:rsidR="0031747A" w:rsidRDefault="00CC084A">
            <w:pPr>
              <w:ind w:left="0" w:firstLine="0"/>
            </w:pPr>
            <w:r>
              <w:t>Código</w:t>
            </w:r>
          </w:p>
        </w:tc>
        <w:tc>
          <w:tcPr>
            <w:tcW w:w="4414" w:type="dxa"/>
            <w:gridSpan w:val="2"/>
            <w:shd w:val="clear" w:color="auto" w:fill="D9D9D9"/>
          </w:tcPr>
          <w:p w14:paraId="1FE31EC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720F6E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4C56F4B" w14:textId="77777777">
        <w:tc>
          <w:tcPr>
            <w:cnfStyle w:val="001000000000" w:firstRow="0" w:lastRow="0" w:firstColumn="1" w:lastColumn="0" w:oddVBand="0" w:evenVBand="0" w:oddHBand="0" w:evenHBand="0" w:firstRowFirstColumn="0" w:firstRowLastColumn="0" w:lastRowFirstColumn="0" w:lastRowLastColumn="0"/>
            <w:tcW w:w="2207" w:type="dxa"/>
          </w:tcPr>
          <w:p w14:paraId="6B9ABA82" w14:textId="77777777" w:rsidR="0031747A" w:rsidRDefault="00CC084A">
            <w:pPr>
              <w:ind w:left="0" w:firstLine="0"/>
            </w:pPr>
            <w:r>
              <w:rPr>
                <w:b w:val="0"/>
              </w:rPr>
              <w:t>RFE-006</w:t>
            </w:r>
          </w:p>
        </w:tc>
        <w:tc>
          <w:tcPr>
            <w:tcW w:w="4414" w:type="dxa"/>
            <w:gridSpan w:val="2"/>
          </w:tcPr>
          <w:p w14:paraId="29F2072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rotar el dron de acuerdo a las manecillas del reloj.</w:t>
            </w:r>
          </w:p>
        </w:tc>
        <w:tc>
          <w:tcPr>
            <w:tcW w:w="2730" w:type="dxa"/>
          </w:tcPr>
          <w:p w14:paraId="4508919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4828EEF0"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4B879B" w14:textId="77777777" w:rsidR="0031747A" w:rsidRDefault="00CC084A">
            <w:pPr>
              <w:ind w:left="0" w:firstLine="0"/>
            </w:pPr>
            <w:r>
              <w:t>Tipo</w:t>
            </w:r>
          </w:p>
        </w:tc>
        <w:tc>
          <w:tcPr>
            <w:tcW w:w="7144" w:type="dxa"/>
            <w:gridSpan w:val="3"/>
            <w:shd w:val="clear" w:color="auto" w:fill="D9D9D9"/>
          </w:tcPr>
          <w:p w14:paraId="4D9E2CC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9AA658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56357CF" w14:textId="77777777" w:rsidR="0031747A" w:rsidRDefault="00CC084A">
            <w:pPr>
              <w:ind w:left="0" w:firstLine="0"/>
            </w:pPr>
            <w:r>
              <w:t>Descripción</w:t>
            </w:r>
          </w:p>
        </w:tc>
        <w:tc>
          <w:tcPr>
            <w:tcW w:w="7144" w:type="dxa"/>
            <w:gridSpan w:val="3"/>
            <w:shd w:val="clear" w:color="auto" w:fill="D9D9D9"/>
          </w:tcPr>
          <w:p w14:paraId="2F2C8C3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en dirección a las manecillas del reloj si se mantiene la concentración esperada, de lo contrario se mantendrá flotando.</w:t>
            </w:r>
          </w:p>
          <w:p w14:paraId="5B0D23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la altura en la que se mantendrá flotando, pero por defecto se cargará el siguiente valor:</w:t>
            </w:r>
          </w:p>
          <w:p w14:paraId="22264429" w14:textId="77777777" w:rsidR="0031747A" w:rsidRDefault="00CC084A">
            <w:pPr>
              <w:numPr>
                <w:ilvl w:val="0"/>
                <w:numId w:val="24"/>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2 metros.</w:t>
            </w:r>
          </w:p>
          <w:p w14:paraId="31118F1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28DCF316"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905CA86" w14:textId="77777777" w:rsidR="0031747A" w:rsidRDefault="00CC084A">
            <w:pPr>
              <w:ind w:left="0" w:firstLine="0"/>
            </w:pPr>
            <w:r>
              <w:t>Entradas</w:t>
            </w:r>
          </w:p>
        </w:tc>
        <w:tc>
          <w:tcPr>
            <w:tcW w:w="2207" w:type="dxa"/>
          </w:tcPr>
          <w:p w14:paraId="1E3778C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51206A8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3A415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4EDFA98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F66536E" w14:textId="77777777" w:rsidR="0031747A" w:rsidRDefault="00CC084A">
            <w:pPr>
              <w:ind w:left="0" w:firstLine="0"/>
            </w:pPr>
            <w:r>
              <w:rPr>
                <w:b w:val="0"/>
              </w:rPr>
              <w:t>Las entradas del requerimiento RFE-001</w:t>
            </w:r>
          </w:p>
        </w:tc>
        <w:tc>
          <w:tcPr>
            <w:tcW w:w="2207" w:type="dxa"/>
            <w:shd w:val="clear" w:color="auto" w:fill="D9D9D9"/>
          </w:tcPr>
          <w:p w14:paraId="539B84E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1046082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9B48F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4AAAD919"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57688E9" w14:textId="77777777" w:rsidR="0031747A" w:rsidRDefault="00CC084A">
            <w:pPr>
              <w:ind w:left="0" w:firstLine="0"/>
            </w:pPr>
            <w:r>
              <w:t>Proceso</w:t>
            </w:r>
          </w:p>
        </w:tc>
        <w:tc>
          <w:tcPr>
            <w:tcW w:w="7144" w:type="dxa"/>
            <w:gridSpan w:val="3"/>
          </w:tcPr>
          <w:p w14:paraId="5F6F44A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rotar al dron a la dirección de las manecillas del reloj de acuerdo al nivel de concentración.</w:t>
            </w:r>
          </w:p>
        </w:tc>
      </w:tr>
    </w:tbl>
    <w:p w14:paraId="175760A9" w14:textId="77777777" w:rsidR="0031747A" w:rsidRDefault="0031747A">
      <w:pPr>
        <w:ind w:left="0" w:firstLine="0"/>
      </w:pPr>
    </w:p>
    <w:tbl>
      <w:tblPr>
        <w:tblStyle w:val="aff5"/>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605E087"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E23FF4D" w14:textId="77777777" w:rsidR="0031747A" w:rsidRDefault="00CC084A">
            <w:pPr>
              <w:ind w:left="0" w:firstLine="0"/>
            </w:pPr>
            <w:r>
              <w:t>Especificación de Requerimientos Funcionales de Ejercicios</w:t>
            </w:r>
          </w:p>
        </w:tc>
      </w:tr>
      <w:tr w:rsidR="0031747A" w14:paraId="0EF568B3"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A834D51" w14:textId="77777777" w:rsidR="0031747A" w:rsidRDefault="00CC084A">
            <w:pPr>
              <w:ind w:left="0" w:firstLine="0"/>
            </w:pPr>
            <w:r>
              <w:t>Código</w:t>
            </w:r>
          </w:p>
        </w:tc>
        <w:tc>
          <w:tcPr>
            <w:tcW w:w="4414" w:type="dxa"/>
            <w:gridSpan w:val="2"/>
            <w:shd w:val="clear" w:color="auto" w:fill="D9D9D9"/>
          </w:tcPr>
          <w:p w14:paraId="1A3A180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41B9C6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5B42605C" w14:textId="77777777">
        <w:tc>
          <w:tcPr>
            <w:cnfStyle w:val="001000000000" w:firstRow="0" w:lastRow="0" w:firstColumn="1" w:lastColumn="0" w:oddVBand="0" w:evenVBand="0" w:oddHBand="0" w:evenHBand="0" w:firstRowFirstColumn="0" w:firstRowLastColumn="0" w:lastRowFirstColumn="0" w:lastRowLastColumn="0"/>
            <w:tcW w:w="2207" w:type="dxa"/>
          </w:tcPr>
          <w:p w14:paraId="77BE4A27" w14:textId="77777777" w:rsidR="0031747A" w:rsidRDefault="00CC084A">
            <w:pPr>
              <w:ind w:left="0" w:firstLine="0"/>
            </w:pPr>
            <w:r>
              <w:rPr>
                <w:b w:val="0"/>
              </w:rPr>
              <w:t>RFE-007</w:t>
            </w:r>
          </w:p>
        </w:tc>
        <w:tc>
          <w:tcPr>
            <w:tcW w:w="4414" w:type="dxa"/>
            <w:gridSpan w:val="2"/>
          </w:tcPr>
          <w:p w14:paraId="5A2FC40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robot lego.</w:t>
            </w:r>
          </w:p>
        </w:tc>
        <w:tc>
          <w:tcPr>
            <w:tcW w:w="2730" w:type="dxa"/>
          </w:tcPr>
          <w:p w14:paraId="75806F7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C0FCDAB"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1C7781C4" w14:textId="77777777" w:rsidR="0031747A" w:rsidRDefault="00CC084A">
            <w:pPr>
              <w:ind w:left="0" w:firstLine="0"/>
            </w:pPr>
            <w:r>
              <w:t>Tipo</w:t>
            </w:r>
          </w:p>
        </w:tc>
        <w:tc>
          <w:tcPr>
            <w:tcW w:w="7144" w:type="dxa"/>
            <w:gridSpan w:val="3"/>
            <w:shd w:val="clear" w:color="auto" w:fill="D9D9D9"/>
          </w:tcPr>
          <w:p w14:paraId="2FB9F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0EF273E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551DFDA" w14:textId="77777777" w:rsidR="0031747A" w:rsidRDefault="00CC084A">
            <w:pPr>
              <w:ind w:left="0" w:firstLine="0"/>
            </w:pPr>
            <w:r>
              <w:t>Descripción</w:t>
            </w:r>
          </w:p>
        </w:tc>
        <w:tc>
          <w:tcPr>
            <w:tcW w:w="7144" w:type="dxa"/>
            <w:gridSpan w:val="3"/>
            <w:shd w:val="clear" w:color="auto" w:fill="D9D9D9"/>
          </w:tcPr>
          <w:p w14:paraId="41059A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robot lego avanzará mientras se mantenga la concentración y cuando se pierda la concentración el robot lego no realizará ningún movimiento.</w:t>
            </w:r>
          </w:p>
        </w:tc>
      </w:tr>
      <w:tr w:rsidR="0031747A" w14:paraId="4005C63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65546B4" w14:textId="77777777" w:rsidR="0031747A" w:rsidRDefault="00CC084A">
            <w:pPr>
              <w:ind w:left="0" w:firstLine="0"/>
            </w:pPr>
            <w:r>
              <w:t>Entradas</w:t>
            </w:r>
          </w:p>
        </w:tc>
        <w:tc>
          <w:tcPr>
            <w:tcW w:w="2207" w:type="dxa"/>
          </w:tcPr>
          <w:p w14:paraId="10861C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3FDE59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E5E3A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DFA745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8913AB1" w14:textId="77777777" w:rsidR="0031747A" w:rsidRDefault="00CC084A">
            <w:pPr>
              <w:ind w:left="0" w:firstLine="0"/>
            </w:pPr>
            <w:r>
              <w:rPr>
                <w:b w:val="0"/>
              </w:rPr>
              <w:t>Ondas cerebrales del paciente.</w:t>
            </w:r>
          </w:p>
          <w:p w14:paraId="36855990" w14:textId="77777777" w:rsidR="0031747A" w:rsidRDefault="0031747A">
            <w:pPr>
              <w:ind w:left="0" w:firstLine="0"/>
            </w:pPr>
          </w:p>
          <w:p w14:paraId="34C9CB2B" w14:textId="77777777" w:rsidR="0031747A" w:rsidRDefault="00CC084A">
            <w:pPr>
              <w:ind w:left="0" w:firstLine="0"/>
            </w:pPr>
            <w:r>
              <w:rPr>
                <w:b w:val="0"/>
              </w:rPr>
              <w:t>meta Alcanzar(et)</w:t>
            </w:r>
          </w:p>
          <w:p w14:paraId="3C841301" w14:textId="77777777" w:rsidR="0031747A" w:rsidRDefault="0031747A">
            <w:pPr>
              <w:ind w:left="0" w:firstLine="0"/>
            </w:pPr>
          </w:p>
        </w:tc>
        <w:tc>
          <w:tcPr>
            <w:tcW w:w="2207" w:type="dxa"/>
            <w:shd w:val="clear" w:color="auto" w:fill="D9D9D9"/>
          </w:tcPr>
          <w:p w14:paraId="31D9D3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C9F09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4C2B57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Estar dentro del límite de rango de red inalámbrica del robot.</w:t>
            </w:r>
          </w:p>
          <w:p w14:paraId="35B63B1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Los electrodos deben estar ubicados en el sitio correcto de la cabeza del paciente y estar bien hidratados.</w:t>
            </w:r>
          </w:p>
          <w:p w14:paraId="2B061795"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23C37F6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El robot lego debe avanzar en el suelo y ser monitoreado.</w:t>
            </w:r>
          </w:p>
        </w:tc>
      </w:tr>
      <w:tr w:rsidR="0031747A" w14:paraId="09A739F0"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C4D3D97" w14:textId="77777777" w:rsidR="0031747A" w:rsidRDefault="00CC084A">
            <w:pPr>
              <w:ind w:left="0" w:firstLine="0"/>
            </w:pPr>
            <w:r>
              <w:t>Proceso</w:t>
            </w:r>
          </w:p>
        </w:tc>
        <w:tc>
          <w:tcPr>
            <w:tcW w:w="7144" w:type="dxa"/>
            <w:gridSpan w:val="3"/>
          </w:tcPr>
          <w:p w14:paraId="2A408E7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si se mantiene el nivel de concentración esperado.</w:t>
            </w:r>
          </w:p>
        </w:tc>
      </w:tr>
    </w:tbl>
    <w:p w14:paraId="6F666E92" w14:textId="77777777" w:rsidR="0031747A" w:rsidRDefault="0031747A">
      <w:pPr>
        <w:ind w:left="0" w:firstLine="0"/>
      </w:pPr>
    </w:p>
    <w:tbl>
      <w:tblPr>
        <w:tblStyle w:val="aff6"/>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C687BAB"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7ACD4B2" w14:textId="77777777" w:rsidR="0031747A" w:rsidRDefault="00CC084A">
            <w:pPr>
              <w:ind w:left="0" w:firstLine="0"/>
            </w:pPr>
            <w:r>
              <w:t>Especificación de Requerimientos Funcionales de Ejercicios</w:t>
            </w:r>
          </w:p>
        </w:tc>
      </w:tr>
      <w:tr w:rsidR="0031747A" w14:paraId="19A0B5F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F5D2224" w14:textId="77777777" w:rsidR="0031747A" w:rsidRDefault="00CC084A">
            <w:pPr>
              <w:ind w:left="0" w:firstLine="0"/>
            </w:pPr>
            <w:r>
              <w:t>Código</w:t>
            </w:r>
          </w:p>
        </w:tc>
        <w:tc>
          <w:tcPr>
            <w:tcW w:w="4414" w:type="dxa"/>
            <w:gridSpan w:val="2"/>
            <w:shd w:val="clear" w:color="auto" w:fill="D9D9D9"/>
          </w:tcPr>
          <w:p w14:paraId="12F3A2D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7B9AFF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EA5FB96" w14:textId="77777777">
        <w:tc>
          <w:tcPr>
            <w:cnfStyle w:val="001000000000" w:firstRow="0" w:lastRow="0" w:firstColumn="1" w:lastColumn="0" w:oddVBand="0" w:evenVBand="0" w:oddHBand="0" w:evenHBand="0" w:firstRowFirstColumn="0" w:firstRowLastColumn="0" w:lastRowFirstColumn="0" w:lastRowLastColumn="0"/>
            <w:tcW w:w="2207" w:type="dxa"/>
          </w:tcPr>
          <w:p w14:paraId="45712AF5" w14:textId="77777777" w:rsidR="0031747A" w:rsidRDefault="00CC084A">
            <w:pPr>
              <w:ind w:left="0" w:firstLine="0"/>
            </w:pPr>
            <w:r>
              <w:rPr>
                <w:b w:val="0"/>
              </w:rPr>
              <w:t>RFE-008</w:t>
            </w:r>
          </w:p>
        </w:tc>
        <w:tc>
          <w:tcPr>
            <w:tcW w:w="4414" w:type="dxa"/>
            <w:gridSpan w:val="2"/>
          </w:tcPr>
          <w:p w14:paraId="2189C04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Dirigir el robot lego.</w:t>
            </w:r>
          </w:p>
        </w:tc>
        <w:tc>
          <w:tcPr>
            <w:tcW w:w="2730" w:type="dxa"/>
          </w:tcPr>
          <w:p w14:paraId="3CA19A3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89F62E"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60B16788" w14:textId="77777777" w:rsidR="0031747A" w:rsidRDefault="00CC084A">
            <w:pPr>
              <w:ind w:left="0" w:firstLine="0"/>
            </w:pPr>
            <w:r>
              <w:t>Tipo</w:t>
            </w:r>
          </w:p>
        </w:tc>
        <w:tc>
          <w:tcPr>
            <w:tcW w:w="7144" w:type="dxa"/>
            <w:gridSpan w:val="3"/>
            <w:shd w:val="clear" w:color="auto" w:fill="D9D9D9"/>
          </w:tcPr>
          <w:p w14:paraId="10DDB5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2AB8006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BB5F908" w14:textId="77777777" w:rsidR="0031747A" w:rsidRDefault="00CC084A">
            <w:pPr>
              <w:ind w:left="0" w:firstLine="0"/>
            </w:pPr>
            <w:r>
              <w:t>Descripción</w:t>
            </w:r>
          </w:p>
        </w:tc>
        <w:tc>
          <w:tcPr>
            <w:tcW w:w="7144" w:type="dxa"/>
            <w:gridSpan w:val="3"/>
            <w:shd w:val="clear" w:color="auto" w:fill="D9D9D9"/>
          </w:tcPr>
          <w:p w14:paraId="6F1F9C3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lego avanzará a un punto específico determinado por un objeto, que será colocado a la distancia seleccionada por el terapeuta mientras se mantenga la concentración esperada, de lo contrario se </w:t>
            </w:r>
            <w:proofErr w:type="gramStart"/>
            <w:r>
              <w:t>quedara</w:t>
            </w:r>
            <w:proofErr w:type="gramEnd"/>
            <w:r>
              <w:t xml:space="preserve"> inmóvil.</w:t>
            </w:r>
          </w:p>
        </w:tc>
      </w:tr>
      <w:tr w:rsidR="0031747A" w14:paraId="5657859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FF47251" w14:textId="77777777" w:rsidR="0031747A" w:rsidRDefault="00CC084A">
            <w:pPr>
              <w:ind w:left="0" w:firstLine="0"/>
            </w:pPr>
            <w:r>
              <w:t>Entradas</w:t>
            </w:r>
          </w:p>
        </w:tc>
        <w:tc>
          <w:tcPr>
            <w:tcW w:w="2207" w:type="dxa"/>
          </w:tcPr>
          <w:p w14:paraId="0FD273C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17B077E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7F5A8B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422C22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6AC183D" w14:textId="77777777" w:rsidR="0031747A" w:rsidRDefault="00CC084A">
            <w:pPr>
              <w:ind w:left="0" w:firstLine="0"/>
            </w:pPr>
            <w:r>
              <w:rPr>
                <w:b w:val="0"/>
              </w:rPr>
              <w:t>Las entradas del requerimiento RFE-007</w:t>
            </w:r>
          </w:p>
        </w:tc>
        <w:tc>
          <w:tcPr>
            <w:tcW w:w="2207" w:type="dxa"/>
            <w:shd w:val="clear" w:color="auto" w:fill="D9D9D9"/>
          </w:tcPr>
          <w:p w14:paraId="432AD31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5CF03D9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776D053"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50B84D28"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47FA011" w14:textId="77777777" w:rsidR="0031747A" w:rsidRDefault="00CC084A">
            <w:pPr>
              <w:ind w:left="0" w:firstLine="0"/>
            </w:pPr>
            <w:r>
              <w:t>Proceso</w:t>
            </w:r>
          </w:p>
        </w:tc>
        <w:tc>
          <w:tcPr>
            <w:tcW w:w="7144" w:type="dxa"/>
            <w:gridSpan w:val="3"/>
          </w:tcPr>
          <w:p w14:paraId="5F2CB212" w14:textId="744B6C9D"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 xml:space="preserve">Hacer que el robot lego avance si se mantiene el nivel de concentración </w:t>
            </w:r>
            <w:r>
              <w:t>esperado</w:t>
            </w:r>
            <w:r>
              <w:t xml:space="preserve"> a una meta establecida por un objeto.</w:t>
            </w:r>
          </w:p>
        </w:tc>
      </w:tr>
    </w:tbl>
    <w:p w14:paraId="4974D198" w14:textId="77777777" w:rsidR="0031747A" w:rsidRDefault="0031747A">
      <w:pPr>
        <w:ind w:left="0" w:firstLine="0"/>
      </w:pPr>
    </w:p>
    <w:p w14:paraId="21999ACC" w14:textId="7B41A501" w:rsidR="0031747A" w:rsidRDefault="0031747A">
      <w:pPr>
        <w:ind w:left="0" w:firstLine="0"/>
      </w:pPr>
    </w:p>
    <w:p w14:paraId="20640EA7" w14:textId="3992D6BD" w:rsidR="00AB1965" w:rsidRDefault="00AB1965">
      <w:pPr>
        <w:ind w:left="0" w:firstLine="0"/>
      </w:pPr>
    </w:p>
    <w:p w14:paraId="5144E1BB" w14:textId="5A94B14D" w:rsidR="00AB1965" w:rsidRDefault="00AB1965">
      <w:pPr>
        <w:ind w:left="0" w:firstLine="0"/>
      </w:pPr>
    </w:p>
    <w:p w14:paraId="1562C62B" w14:textId="77777777" w:rsidR="00AB1965" w:rsidRDefault="00AB1965">
      <w:pPr>
        <w:ind w:left="0" w:firstLine="0"/>
      </w:pPr>
    </w:p>
    <w:tbl>
      <w:tblPr>
        <w:tblStyle w:val="aff7"/>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18397B1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1CD45123" w14:textId="77777777" w:rsidR="0031747A" w:rsidRDefault="00CC084A">
            <w:pPr>
              <w:ind w:left="0" w:firstLine="0"/>
            </w:pPr>
            <w:r>
              <w:lastRenderedPageBreak/>
              <w:t>Especificación de Requerimientos Funcionales de Ejercicios</w:t>
            </w:r>
          </w:p>
        </w:tc>
      </w:tr>
      <w:tr w:rsidR="0031747A" w14:paraId="34D391EA"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032FC5C" w14:textId="77777777" w:rsidR="0031747A" w:rsidRDefault="00CC084A">
            <w:pPr>
              <w:ind w:left="0" w:firstLine="0"/>
            </w:pPr>
            <w:r>
              <w:t>Código</w:t>
            </w:r>
          </w:p>
        </w:tc>
        <w:tc>
          <w:tcPr>
            <w:tcW w:w="4414" w:type="dxa"/>
            <w:gridSpan w:val="2"/>
            <w:shd w:val="clear" w:color="auto" w:fill="D9D9D9"/>
          </w:tcPr>
          <w:p w14:paraId="6F0856A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2DF1EB1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4F7F0175" w14:textId="77777777">
        <w:tc>
          <w:tcPr>
            <w:cnfStyle w:val="001000000000" w:firstRow="0" w:lastRow="0" w:firstColumn="1" w:lastColumn="0" w:oddVBand="0" w:evenVBand="0" w:oddHBand="0" w:evenHBand="0" w:firstRowFirstColumn="0" w:firstRowLastColumn="0" w:lastRowFirstColumn="0" w:lastRowLastColumn="0"/>
            <w:tcW w:w="2207" w:type="dxa"/>
          </w:tcPr>
          <w:p w14:paraId="33919454" w14:textId="77777777" w:rsidR="0031747A" w:rsidRDefault="00CC084A">
            <w:pPr>
              <w:ind w:left="0" w:firstLine="0"/>
            </w:pPr>
            <w:r>
              <w:rPr>
                <w:b w:val="0"/>
              </w:rPr>
              <w:t>RFE-009</w:t>
            </w:r>
          </w:p>
        </w:tc>
        <w:tc>
          <w:tcPr>
            <w:tcW w:w="4414" w:type="dxa"/>
            <w:gridSpan w:val="2"/>
          </w:tcPr>
          <w:p w14:paraId="72F4179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Carrera de robots lego.</w:t>
            </w:r>
          </w:p>
        </w:tc>
        <w:tc>
          <w:tcPr>
            <w:tcW w:w="2730" w:type="dxa"/>
          </w:tcPr>
          <w:p w14:paraId="19398A6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3DF18595"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67CB41" w14:textId="77777777" w:rsidR="0031747A" w:rsidRDefault="00CC084A">
            <w:pPr>
              <w:ind w:left="0" w:firstLine="0"/>
            </w:pPr>
            <w:r>
              <w:t>Tipo</w:t>
            </w:r>
          </w:p>
        </w:tc>
        <w:tc>
          <w:tcPr>
            <w:tcW w:w="7144" w:type="dxa"/>
            <w:gridSpan w:val="3"/>
            <w:shd w:val="clear" w:color="auto" w:fill="D9D9D9"/>
          </w:tcPr>
          <w:p w14:paraId="66ED701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proofErr w:type="spellStart"/>
            <w:r>
              <w:rPr>
                <w:i/>
              </w:rPr>
              <w:t>Neurofeedback</w:t>
            </w:r>
            <w:proofErr w:type="spellEnd"/>
          </w:p>
        </w:tc>
      </w:tr>
      <w:tr w:rsidR="0031747A" w14:paraId="694047BF"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59E888E" w14:textId="77777777" w:rsidR="0031747A" w:rsidRDefault="00CC084A">
            <w:pPr>
              <w:ind w:left="0" w:firstLine="0"/>
            </w:pPr>
            <w:r>
              <w:t>Descripción</w:t>
            </w:r>
          </w:p>
        </w:tc>
        <w:tc>
          <w:tcPr>
            <w:tcW w:w="7144" w:type="dxa"/>
            <w:gridSpan w:val="3"/>
            <w:shd w:val="clear" w:color="auto" w:fill="D9D9D9"/>
          </w:tcPr>
          <w:p w14:paraId="5DE9B136" w14:textId="72EEC8A2"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robot principal avanzará en dirección a otro robot más pequeño manteniendo la concentración hasta </w:t>
            </w:r>
            <w:r>
              <w:t>lograr</w:t>
            </w:r>
            <w:r>
              <w:t xml:space="preserve"> el objetivo.</w:t>
            </w:r>
          </w:p>
        </w:tc>
      </w:tr>
      <w:tr w:rsidR="0031747A" w14:paraId="35C21BB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20D5023" w14:textId="77777777" w:rsidR="0031747A" w:rsidRDefault="00CC084A">
            <w:pPr>
              <w:ind w:left="0" w:firstLine="0"/>
            </w:pPr>
            <w:r>
              <w:t>Entradas</w:t>
            </w:r>
          </w:p>
        </w:tc>
        <w:tc>
          <w:tcPr>
            <w:tcW w:w="2207" w:type="dxa"/>
          </w:tcPr>
          <w:p w14:paraId="33C8422E"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49FB50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DF0B0F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389D1497"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AE44D2" w14:textId="77777777" w:rsidR="0031747A" w:rsidRDefault="00CC084A">
            <w:pPr>
              <w:ind w:left="0" w:firstLine="0"/>
            </w:pPr>
            <w:r>
              <w:rPr>
                <w:b w:val="0"/>
              </w:rPr>
              <w:t>Las entradas del requerimiento RFE-007</w:t>
            </w:r>
          </w:p>
        </w:tc>
        <w:tc>
          <w:tcPr>
            <w:tcW w:w="2207" w:type="dxa"/>
            <w:shd w:val="clear" w:color="auto" w:fill="D9D9D9"/>
          </w:tcPr>
          <w:p w14:paraId="22932A78"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 </w:t>
            </w:r>
          </w:p>
        </w:tc>
        <w:tc>
          <w:tcPr>
            <w:tcW w:w="2207" w:type="dxa"/>
            <w:shd w:val="clear" w:color="auto" w:fill="D9D9D9"/>
          </w:tcPr>
          <w:p w14:paraId="02D112F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29D056C2"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Las mismas restricciones del requerimiento RFE-007</w:t>
            </w:r>
          </w:p>
        </w:tc>
      </w:tr>
      <w:tr w:rsidR="0031747A" w14:paraId="690F78F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7D2BB39A" w14:textId="77777777" w:rsidR="0031747A" w:rsidRDefault="00CC084A">
            <w:pPr>
              <w:ind w:left="0" w:firstLine="0"/>
            </w:pPr>
            <w:r>
              <w:t>Proceso</w:t>
            </w:r>
          </w:p>
        </w:tc>
        <w:tc>
          <w:tcPr>
            <w:tcW w:w="7144" w:type="dxa"/>
            <w:gridSpan w:val="3"/>
          </w:tcPr>
          <w:p w14:paraId="1096177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robot lego avance hasta alcanzar a otro robot si se mantiene el nivel de concentración esperada.</w:t>
            </w:r>
          </w:p>
        </w:tc>
      </w:tr>
    </w:tbl>
    <w:p w14:paraId="49CA8899" w14:textId="77777777" w:rsidR="0031747A" w:rsidRDefault="0031747A" w:rsidP="00AB1965"/>
    <w:p w14:paraId="79E74512" w14:textId="77777777" w:rsidR="0031747A" w:rsidRDefault="0031747A">
      <w:pPr>
        <w:ind w:left="0" w:firstLine="0"/>
      </w:pPr>
    </w:p>
    <w:tbl>
      <w:tblPr>
        <w:tblStyle w:val="aff8"/>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56D0F2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3851CE88" w14:textId="77777777" w:rsidR="0031747A" w:rsidRDefault="00CC084A">
            <w:pPr>
              <w:ind w:left="0" w:firstLine="0"/>
            </w:pPr>
            <w:r>
              <w:t>Especificación de Requerimientos Funcionales de Ejercicios</w:t>
            </w:r>
          </w:p>
        </w:tc>
      </w:tr>
      <w:tr w:rsidR="0031747A" w14:paraId="16182DCD"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3EAF32E" w14:textId="77777777" w:rsidR="0031747A" w:rsidRDefault="00CC084A">
            <w:pPr>
              <w:ind w:left="0" w:firstLine="0"/>
            </w:pPr>
            <w:r>
              <w:t>Código</w:t>
            </w:r>
          </w:p>
        </w:tc>
        <w:tc>
          <w:tcPr>
            <w:tcW w:w="4414" w:type="dxa"/>
            <w:gridSpan w:val="2"/>
            <w:shd w:val="clear" w:color="auto" w:fill="D9D9D9"/>
          </w:tcPr>
          <w:p w14:paraId="5780056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655C042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03EDA2B6" w14:textId="77777777">
        <w:tc>
          <w:tcPr>
            <w:cnfStyle w:val="001000000000" w:firstRow="0" w:lastRow="0" w:firstColumn="1" w:lastColumn="0" w:oddVBand="0" w:evenVBand="0" w:oddHBand="0" w:evenHBand="0" w:firstRowFirstColumn="0" w:firstRowLastColumn="0" w:lastRowFirstColumn="0" w:lastRowLastColumn="0"/>
            <w:tcW w:w="2207" w:type="dxa"/>
          </w:tcPr>
          <w:p w14:paraId="38A1DEF3" w14:textId="77777777" w:rsidR="0031747A" w:rsidRDefault="00CC084A">
            <w:pPr>
              <w:ind w:left="0" w:firstLine="0"/>
            </w:pPr>
            <w:r>
              <w:rPr>
                <w:b w:val="0"/>
              </w:rPr>
              <w:t>RFE-009</w:t>
            </w:r>
          </w:p>
        </w:tc>
        <w:tc>
          <w:tcPr>
            <w:tcW w:w="4414" w:type="dxa"/>
            <w:gridSpan w:val="2"/>
          </w:tcPr>
          <w:p w14:paraId="34F2E31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Elevar Dron CM.</w:t>
            </w:r>
          </w:p>
        </w:tc>
        <w:tc>
          <w:tcPr>
            <w:tcW w:w="2730" w:type="dxa"/>
          </w:tcPr>
          <w:p w14:paraId="64FE1EB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F042992"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E87CB20" w14:textId="77777777" w:rsidR="0031747A" w:rsidRDefault="00CC084A">
            <w:pPr>
              <w:ind w:left="0" w:firstLine="0"/>
            </w:pPr>
            <w:r>
              <w:t>Tipo</w:t>
            </w:r>
          </w:p>
        </w:tc>
        <w:tc>
          <w:tcPr>
            <w:tcW w:w="7144" w:type="dxa"/>
            <w:gridSpan w:val="3"/>
            <w:shd w:val="clear" w:color="auto" w:fill="D9D9D9"/>
          </w:tcPr>
          <w:p w14:paraId="4A886E8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894877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DBBB6A9" w14:textId="77777777" w:rsidR="0031747A" w:rsidRDefault="00CC084A">
            <w:pPr>
              <w:ind w:left="0" w:firstLine="0"/>
            </w:pPr>
            <w:r>
              <w:t>Descripción</w:t>
            </w:r>
          </w:p>
        </w:tc>
        <w:tc>
          <w:tcPr>
            <w:tcW w:w="7144" w:type="dxa"/>
            <w:gridSpan w:val="3"/>
            <w:shd w:val="clear" w:color="auto" w:fill="D9D9D9"/>
          </w:tcPr>
          <w:p w14:paraId="755B252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elevará si el paciente logró el nivel esperado de concentración.</w:t>
            </w:r>
          </w:p>
          <w:p w14:paraId="44ADD02B"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5B17CAAD"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pero por defecto se cargará el siguiente valor:</w:t>
            </w:r>
          </w:p>
          <w:p w14:paraId="3AC72C82" w14:textId="77777777" w:rsidR="0031747A" w:rsidRDefault="00CC084A">
            <w:pPr>
              <w:numPr>
                <w:ilvl w:val="0"/>
                <w:numId w:val="3"/>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0603530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1DF726CB"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051E8162" w14:textId="77777777" w:rsidR="0031747A" w:rsidRDefault="00CC084A">
            <w:pPr>
              <w:ind w:left="0" w:firstLine="0"/>
            </w:pPr>
            <w:r>
              <w:t>Entradas</w:t>
            </w:r>
          </w:p>
        </w:tc>
        <w:tc>
          <w:tcPr>
            <w:tcW w:w="2207" w:type="dxa"/>
          </w:tcPr>
          <w:p w14:paraId="7E563E3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D9D342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2E74963"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7550403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D980CB1" w14:textId="77777777" w:rsidR="0031747A" w:rsidRDefault="00CC084A">
            <w:pPr>
              <w:ind w:left="0" w:firstLine="0"/>
            </w:pPr>
            <w:r>
              <w:rPr>
                <w:b w:val="0"/>
              </w:rPr>
              <w:t>Las entradas del requerimiento RFE-007</w:t>
            </w:r>
          </w:p>
        </w:tc>
        <w:tc>
          <w:tcPr>
            <w:tcW w:w="2207" w:type="dxa"/>
            <w:shd w:val="clear" w:color="auto" w:fill="D9D9D9"/>
          </w:tcPr>
          <w:p w14:paraId="3D2BBF1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524D9DB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06A7FA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CD8AD86"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2BC337B" w14:textId="77777777" w:rsidR="0031747A" w:rsidRDefault="00CC084A">
            <w:pPr>
              <w:ind w:left="0" w:firstLine="0"/>
            </w:pPr>
            <w:r>
              <w:t>Proceso</w:t>
            </w:r>
          </w:p>
        </w:tc>
        <w:tc>
          <w:tcPr>
            <w:tcW w:w="7144" w:type="dxa"/>
            <w:gridSpan w:val="3"/>
          </w:tcPr>
          <w:p w14:paraId="290FC3D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eleve lentamente de acuerdo al nivel de concentración.</w:t>
            </w:r>
          </w:p>
        </w:tc>
      </w:tr>
    </w:tbl>
    <w:p w14:paraId="7F85E423" w14:textId="09592861" w:rsidR="0031747A" w:rsidRDefault="0031747A">
      <w:pPr>
        <w:ind w:left="0" w:firstLine="0"/>
      </w:pPr>
    </w:p>
    <w:p w14:paraId="3C6ED307" w14:textId="02A27975" w:rsidR="00AB1965" w:rsidRDefault="00AB1965">
      <w:pPr>
        <w:ind w:left="0" w:firstLine="0"/>
      </w:pPr>
    </w:p>
    <w:p w14:paraId="2E1A1CAD" w14:textId="3ACAE1E8" w:rsidR="00AB1965" w:rsidRDefault="00AB1965">
      <w:pPr>
        <w:ind w:left="0" w:firstLine="0"/>
      </w:pPr>
    </w:p>
    <w:p w14:paraId="14494F96" w14:textId="5B7ED9D9" w:rsidR="00AB1965" w:rsidRDefault="00AB1965">
      <w:pPr>
        <w:ind w:left="0" w:firstLine="0"/>
      </w:pPr>
    </w:p>
    <w:p w14:paraId="2C78480E" w14:textId="1D70FBFB" w:rsidR="00AB1965" w:rsidRDefault="00AB1965">
      <w:pPr>
        <w:ind w:left="0" w:firstLine="0"/>
      </w:pPr>
    </w:p>
    <w:p w14:paraId="127F9D2F" w14:textId="44BDD51D" w:rsidR="00AB1965" w:rsidRDefault="00AB1965">
      <w:pPr>
        <w:ind w:left="0" w:firstLine="0"/>
      </w:pPr>
    </w:p>
    <w:p w14:paraId="41A5867D" w14:textId="062531CB" w:rsidR="00AB1965" w:rsidRDefault="00AB1965">
      <w:pPr>
        <w:ind w:left="0" w:firstLine="0"/>
      </w:pPr>
    </w:p>
    <w:p w14:paraId="5BF3FE0E" w14:textId="3A66399A" w:rsidR="00AB1965" w:rsidRDefault="00AB1965">
      <w:pPr>
        <w:ind w:left="0" w:firstLine="0"/>
      </w:pPr>
    </w:p>
    <w:p w14:paraId="7EBC8C9A" w14:textId="77777777" w:rsidR="00AB1965" w:rsidRDefault="00AB1965">
      <w:pPr>
        <w:ind w:left="0" w:firstLine="0"/>
      </w:pPr>
    </w:p>
    <w:tbl>
      <w:tblPr>
        <w:tblStyle w:val="aff9"/>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3C7867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4E8E1996" w14:textId="77777777" w:rsidR="0031747A" w:rsidRDefault="00CC084A">
            <w:pPr>
              <w:ind w:left="0" w:firstLine="0"/>
            </w:pPr>
            <w:r>
              <w:lastRenderedPageBreak/>
              <w:t>Especificación de Requerimientos Funcionales de Ejercicios</w:t>
            </w:r>
          </w:p>
        </w:tc>
      </w:tr>
      <w:tr w:rsidR="0031747A" w14:paraId="1F122F1C"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228B6A7" w14:textId="77777777" w:rsidR="0031747A" w:rsidRDefault="00CC084A">
            <w:pPr>
              <w:ind w:left="0" w:firstLine="0"/>
            </w:pPr>
            <w:r>
              <w:t>Código</w:t>
            </w:r>
          </w:p>
        </w:tc>
        <w:tc>
          <w:tcPr>
            <w:tcW w:w="4414" w:type="dxa"/>
            <w:gridSpan w:val="2"/>
            <w:shd w:val="clear" w:color="auto" w:fill="D9D9D9"/>
          </w:tcPr>
          <w:p w14:paraId="1EF4143D"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shd w:val="clear" w:color="auto" w:fill="D9D9D9"/>
          </w:tcPr>
          <w:p w14:paraId="14B92D7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77E272A3" w14:textId="77777777">
        <w:tc>
          <w:tcPr>
            <w:cnfStyle w:val="001000000000" w:firstRow="0" w:lastRow="0" w:firstColumn="1" w:lastColumn="0" w:oddVBand="0" w:evenVBand="0" w:oddHBand="0" w:evenHBand="0" w:firstRowFirstColumn="0" w:firstRowLastColumn="0" w:lastRowFirstColumn="0" w:lastRowLastColumn="0"/>
            <w:tcW w:w="2207" w:type="dxa"/>
          </w:tcPr>
          <w:p w14:paraId="17A608D6" w14:textId="77777777" w:rsidR="0031747A" w:rsidRDefault="00CC084A">
            <w:pPr>
              <w:ind w:left="0" w:firstLine="0"/>
            </w:pPr>
            <w:r>
              <w:rPr>
                <w:b w:val="0"/>
              </w:rPr>
              <w:t>RFE-010</w:t>
            </w:r>
          </w:p>
        </w:tc>
        <w:tc>
          <w:tcPr>
            <w:tcW w:w="4414" w:type="dxa"/>
            <w:gridSpan w:val="2"/>
          </w:tcPr>
          <w:p w14:paraId="57ADAE0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Hacer descender Dron CM.</w:t>
            </w:r>
          </w:p>
        </w:tc>
        <w:tc>
          <w:tcPr>
            <w:tcW w:w="2730" w:type="dxa"/>
          </w:tcPr>
          <w:p w14:paraId="3CFAAD9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24D231B1" w14:textId="77777777" w:rsidTr="00317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4554CFED" w14:textId="77777777" w:rsidR="0031747A" w:rsidRDefault="00CC084A">
            <w:pPr>
              <w:ind w:left="0" w:firstLine="0"/>
            </w:pPr>
            <w:r>
              <w:t>Tipo</w:t>
            </w:r>
          </w:p>
        </w:tc>
        <w:tc>
          <w:tcPr>
            <w:tcW w:w="7144" w:type="dxa"/>
            <w:gridSpan w:val="3"/>
            <w:shd w:val="clear" w:color="auto" w:fill="D9D9D9"/>
          </w:tcPr>
          <w:p w14:paraId="61B9828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7196262"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EC91E4E" w14:textId="77777777" w:rsidR="0031747A" w:rsidRDefault="00CC084A">
            <w:pPr>
              <w:ind w:left="0" w:firstLine="0"/>
            </w:pPr>
            <w:r>
              <w:t>Descripción</w:t>
            </w:r>
          </w:p>
        </w:tc>
        <w:tc>
          <w:tcPr>
            <w:tcW w:w="7144" w:type="dxa"/>
            <w:gridSpan w:val="3"/>
            <w:shd w:val="clear" w:color="auto" w:fill="D9D9D9"/>
          </w:tcPr>
          <w:p w14:paraId="749C695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descenderá si el paciente logró el nivel esperado de concentración hasta llegar al punto si lo determina el terapeuta de aterrizar.</w:t>
            </w:r>
          </w:p>
          <w:p w14:paraId="2F82ABCA"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4305353B"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mínima, pero por defecto se cargará el siguiente valor:</w:t>
            </w:r>
          </w:p>
          <w:p w14:paraId="39D7F1E6" w14:textId="77777777" w:rsidR="0031747A" w:rsidRDefault="00CC084A">
            <w:pPr>
              <w:numPr>
                <w:ilvl w:val="0"/>
                <w:numId w:val="5"/>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2C67D9C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1E1C4689"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E015F5" w14:textId="77777777" w:rsidR="0031747A" w:rsidRDefault="00CC084A">
            <w:pPr>
              <w:ind w:left="0" w:firstLine="0"/>
            </w:pPr>
            <w:r>
              <w:t>Entradas</w:t>
            </w:r>
          </w:p>
        </w:tc>
        <w:tc>
          <w:tcPr>
            <w:tcW w:w="2207" w:type="dxa"/>
          </w:tcPr>
          <w:p w14:paraId="16B70F0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07C7594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05B8D0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4A9F54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DCAB576" w14:textId="77777777" w:rsidR="0031747A" w:rsidRDefault="00CC084A">
            <w:pPr>
              <w:ind w:left="0" w:firstLine="0"/>
            </w:pPr>
            <w:r>
              <w:rPr>
                <w:b w:val="0"/>
              </w:rPr>
              <w:t>Las entradas del requerimiento RFE-007</w:t>
            </w:r>
          </w:p>
        </w:tc>
        <w:tc>
          <w:tcPr>
            <w:tcW w:w="2207" w:type="dxa"/>
            <w:shd w:val="clear" w:color="auto" w:fill="D9D9D9"/>
          </w:tcPr>
          <w:p w14:paraId="24A0327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0BD5E85"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6BDFD2E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3D26ED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0733823B" w14:textId="77777777" w:rsidR="0031747A" w:rsidRDefault="00CC084A">
            <w:pPr>
              <w:ind w:left="0" w:firstLine="0"/>
            </w:pPr>
            <w:r>
              <w:t>Proceso</w:t>
            </w:r>
          </w:p>
        </w:tc>
        <w:tc>
          <w:tcPr>
            <w:tcW w:w="7144" w:type="dxa"/>
            <w:gridSpan w:val="3"/>
          </w:tcPr>
          <w:p w14:paraId="5E17D85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descienda lentamente de acuerdo al nivel de concentración.</w:t>
            </w:r>
          </w:p>
        </w:tc>
      </w:tr>
    </w:tbl>
    <w:p w14:paraId="4AF24E7F" w14:textId="77777777" w:rsidR="0031747A" w:rsidRDefault="0031747A">
      <w:pPr>
        <w:ind w:left="0" w:firstLine="0"/>
      </w:pPr>
    </w:p>
    <w:p w14:paraId="4CBA40AB" w14:textId="77777777" w:rsidR="0031747A" w:rsidRDefault="0031747A">
      <w:pPr>
        <w:ind w:left="0" w:firstLine="0"/>
      </w:pPr>
    </w:p>
    <w:p w14:paraId="204FB47E" w14:textId="77777777" w:rsidR="0031747A" w:rsidRDefault="0031747A">
      <w:pPr>
        <w:ind w:left="0" w:firstLine="0"/>
      </w:pPr>
    </w:p>
    <w:tbl>
      <w:tblPr>
        <w:tblStyle w:val="affa"/>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2B2DFB01"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2CCC0D7B" w14:textId="77777777" w:rsidR="0031747A" w:rsidRDefault="00CC084A">
            <w:pPr>
              <w:ind w:left="0" w:firstLine="0"/>
            </w:pPr>
            <w:r>
              <w:t>Especificación de Requerimientos Funcionales de Ejercicios</w:t>
            </w:r>
          </w:p>
        </w:tc>
      </w:tr>
      <w:tr w:rsidR="0031747A" w14:paraId="26974612"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E032E9B" w14:textId="77777777" w:rsidR="0031747A" w:rsidRDefault="00CC084A">
            <w:pPr>
              <w:ind w:left="0" w:firstLine="0"/>
            </w:pPr>
            <w:r>
              <w:t>Código</w:t>
            </w:r>
          </w:p>
        </w:tc>
        <w:tc>
          <w:tcPr>
            <w:tcW w:w="4414" w:type="dxa"/>
            <w:gridSpan w:val="2"/>
          </w:tcPr>
          <w:p w14:paraId="7B1FB09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9C6B19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7E788CE" w14:textId="77777777">
        <w:tc>
          <w:tcPr>
            <w:cnfStyle w:val="001000000000" w:firstRow="0" w:lastRow="0" w:firstColumn="1" w:lastColumn="0" w:oddVBand="0" w:evenVBand="0" w:oddHBand="0" w:evenHBand="0" w:firstRowFirstColumn="0" w:firstRowLastColumn="0" w:lastRowFirstColumn="0" w:lastRowLastColumn="0"/>
            <w:tcW w:w="2207" w:type="dxa"/>
          </w:tcPr>
          <w:p w14:paraId="1467E913" w14:textId="77777777" w:rsidR="0031747A" w:rsidRDefault="00CC084A">
            <w:pPr>
              <w:ind w:left="0" w:firstLine="0"/>
            </w:pPr>
            <w:r>
              <w:t>RFE-011</w:t>
            </w:r>
          </w:p>
        </w:tc>
        <w:tc>
          <w:tcPr>
            <w:tcW w:w="4414" w:type="dxa"/>
            <w:gridSpan w:val="2"/>
          </w:tcPr>
          <w:p w14:paraId="71652AC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Mover el Dron hacia adelante CM.</w:t>
            </w:r>
          </w:p>
        </w:tc>
        <w:tc>
          <w:tcPr>
            <w:tcW w:w="2730" w:type="dxa"/>
          </w:tcPr>
          <w:p w14:paraId="5127334A"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CAD8871"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38782865" w14:textId="77777777" w:rsidR="0031747A" w:rsidRDefault="00CC084A">
            <w:pPr>
              <w:ind w:left="0" w:firstLine="0"/>
            </w:pPr>
            <w:r>
              <w:t>Tipo</w:t>
            </w:r>
          </w:p>
        </w:tc>
        <w:tc>
          <w:tcPr>
            <w:tcW w:w="7144" w:type="dxa"/>
            <w:gridSpan w:val="3"/>
          </w:tcPr>
          <w:p w14:paraId="74B2713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38318906"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28584BDE" w14:textId="77777777" w:rsidR="0031747A" w:rsidRDefault="00CC084A">
            <w:pPr>
              <w:ind w:left="0" w:firstLine="0"/>
            </w:pPr>
            <w:r>
              <w:t>Descripción</w:t>
            </w:r>
          </w:p>
        </w:tc>
        <w:tc>
          <w:tcPr>
            <w:tcW w:w="7144" w:type="dxa"/>
            <w:gridSpan w:val="3"/>
            <w:shd w:val="clear" w:color="auto" w:fill="D9D9D9"/>
          </w:tcPr>
          <w:p w14:paraId="5E633E0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se moverá hacia adelante si el paciente logró el nivel esperado de concentración.</w:t>
            </w:r>
          </w:p>
          <w:p w14:paraId="204F0C67"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139B82F1"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longitud máxima, pero por defecto se cargará el siguiente valor:</w:t>
            </w:r>
          </w:p>
          <w:p w14:paraId="4FFB21E1" w14:textId="77777777" w:rsidR="0031747A" w:rsidRDefault="00CC084A">
            <w:pPr>
              <w:numPr>
                <w:ilvl w:val="0"/>
                <w:numId w:val="8"/>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Longitud máxima: 2 metros</w:t>
            </w:r>
          </w:p>
          <w:p w14:paraId="704F95C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una preventivo para que el terapeuta considere el espacio óptimo para llevar a cabo el ejercicio sin ningún posible accidente.</w:t>
            </w:r>
          </w:p>
        </w:tc>
      </w:tr>
      <w:tr w:rsidR="0031747A" w14:paraId="7F5DF24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F6278BB" w14:textId="77777777" w:rsidR="0031747A" w:rsidRDefault="00CC084A">
            <w:pPr>
              <w:ind w:left="0" w:firstLine="0"/>
            </w:pPr>
            <w:r>
              <w:t>Entradas</w:t>
            </w:r>
          </w:p>
        </w:tc>
        <w:tc>
          <w:tcPr>
            <w:tcW w:w="2207" w:type="dxa"/>
          </w:tcPr>
          <w:p w14:paraId="5FBE77B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902D8B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6D415B7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94969B8"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223EA0D" w14:textId="77777777" w:rsidR="0031747A" w:rsidRDefault="00CC084A">
            <w:pPr>
              <w:ind w:left="0" w:firstLine="0"/>
            </w:pPr>
            <w:r>
              <w:rPr>
                <w:b w:val="0"/>
              </w:rPr>
              <w:t>Las entradas del requerimiento RFE-007</w:t>
            </w:r>
          </w:p>
        </w:tc>
        <w:tc>
          <w:tcPr>
            <w:tcW w:w="2207" w:type="dxa"/>
            <w:shd w:val="clear" w:color="auto" w:fill="D9D9D9"/>
          </w:tcPr>
          <w:p w14:paraId="46D6DC59"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BD02430"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B0927D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265C50BB" w14:textId="77777777" w:rsidTr="0031747A">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207" w:type="dxa"/>
          </w:tcPr>
          <w:p w14:paraId="4069AE28" w14:textId="77777777" w:rsidR="0031747A" w:rsidRDefault="00CC084A">
            <w:pPr>
              <w:ind w:left="0" w:firstLine="0"/>
            </w:pPr>
            <w:r>
              <w:t>Proceso</w:t>
            </w:r>
          </w:p>
        </w:tc>
        <w:tc>
          <w:tcPr>
            <w:tcW w:w="7144" w:type="dxa"/>
            <w:gridSpan w:val="3"/>
          </w:tcPr>
          <w:p w14:paraId="314B071A"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se mueva hacia adelante de acuerdo al nivel de concentración.</w:t>
            </w:r>
          </w:p>
        </w:tc>
      </w:tr>
    </w:tbl>
    <w:p w14:paraId="3E91D912" w14:textId="77777777" w:rsidR="0031747A" w:rsidRDefault="0031747A">
      <w:pPr>
        <w:ind w:left="0" w:firstLine="0"/>
      </w:pPr>
    </w:p>
    <w:tbl>
      <w:tblPr>
        <w:tblStyle w:val="affb"/>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71D1A876"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C4157C9" w14:textId="77777777" w:rsidR="0031747A" w:rsidRDefault="00CC084A">
            <w:pPr>
              <w:ind w:left="0" w:firstLine="0"/>
            </w:pPr>
            <w:r>
              <w:lastRenderedPageBreak/>
              <w:t>Especificación de Requerimientos Funcionales de Ejercicios</w:t>
            </w:r>
          </w:p>
        </w:tc>
      </w:tr>
      <w:tr w:rsidR="0031747A" w14:paraId="7C11EE13"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338AD2F" w14:textId="77777777" w:rsidR="0031747A" w:rsidRDefault="00CC084A">
            <w:pPr>
              <w:ind w:left="0" w:firstLine="0"/>
            </w:pPr>
            <w:r>
              <w:t>Código</w:t>
            </w:r>
          </w:p>
        </w:tc>
        <w:tc>
          <w:tcPr>
            <w:tcW w:w="4414" w:type="dxa"/>
            <w:gridSpan w:val="2"/>
          </w:tcPr>
          <w:p w14:paraId="0058905C"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60A6DA4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19517D1F" w14:textId="77777777">
        <w:tc>
          <w:tcPr>
            <w:cnfStyle w:val="001000000000" w:firstRow="0" w:lastRow="0" w:firstColumn="1" w:lastColumn="0" w:oddVBand="0" w:evenVBand="0" w:oddHBand="0" w:evenHBand="0" w:firstRowFirstColumn="0" w:firstRowLastColumn="0" w:lastRowFirstColumn="0" w:lastRowLastColumn="0"/>
            <w:tcW w:w="2207" w:type="dxa"/>
          </w:tcPr>
          <w:p w14:paraId="56E75446" w14:textId="77777777" w:rsidR="0031747A" w:rsidRDefault="00CC084A">
            <w:pPr>
              <w:ind w:left="0" w:firstLine="0"/>
            </w:pPr>
            <w:r>
              <w:t>RFE-012</w:t>
            </w:r>
          </w:p>
        </w:tc>
        <w:tc>
          <w:tcPr>
            <w:tcW w:w="4414" w:type="dxa"/>
            <w:gridSpan w:val="2"/>
          </w:tcPr>
          <w:p w14:paraId="0398E790"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derecha CM.</w:t>
            </w:r>
          </w:p>
        </w:tc>
        <w:tc>
          <w:tcPr>
            <w:tcW w:w="2730" w:type="dxa"/>
          </w:tcPr>
          <w:p w14:paraId="1BF8228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624E7C8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639CD33" w14:textId="77777777" w:rsidR="0031747A" w:rsidRDefault="00CC084A">
            <w:pPr>
              <w:ind w:left="0" w:firstLine="0"/>
            </w:pPr>
            <w:r>
              <w:t>Tipo</w:t>
            </w:r>
          </w:p>
        </w:tc>
        <w:tc>
          <w:tcPr>
            <w:tcW w:w="7144" w:type="dxa"/>
            <w:gridSpan w:val="3"/>
          </w:tcPr>
          <w:p w14:paraId="52820D8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2E225A4C"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80C9B50" w14:textId="77777777" w:rsidR="0031747A" w:rsidRDefault="00CC084A">
            <w:pPr>
              <w:ind w:left="0" w:firstLine="0"/>
            </w:pPr>
            <w:r>
              <w:t>Descripción</w:t>
            </w:r>
          </w:p>
        </w:tc>
        <w:tc>
          <w:tcPr>
            <w:tcW w:w="7144" w:type="dxa"/>
            <w:gridSpan w:val="3"/>
            <w:shd w:val="clear" w:color="auto" w:fill="D9D9D9"/>
          </w:tcPr>
          <w:p w14:paraId="16AF3C7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dron rotará hacia la derecha lentamente si se logra el nivel esperado de concentración.</w:t>
            </w:r>
          </w:p>
          <w:p w14:paraId="5BAF19A9"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67785B55" w14:textId="4D93F246"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terapeuta podrá modificar el rango de altura máxima en la que el dron se mantendrá flotando, pero por defecto se cargará</w:t>
            </w:r>
            <w:r>
              <w:t>n</w:t>
            </w:r>
            <w:r>
              <w:t xml:space="preserve"> los siguientes valores:</w:t>
            </w:r>
          </w:p>
          <w:p w14:paraId="0F54BE26" w14:textId="77777777" w:rsidR="0031747A" w:rsidRDefault="00CC084A">
            <w:pPr>
              <w:numPr>
                <w:ilvl w:val="0"/>
                <w:numId w:val="12"/>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410F6B5B" w14:textId="3FC25859" w:rsidR="0031747A" w:rsidRDefault="00CC084A">
            <w:pPr>
              <w:numPr>
                <w:ilvl w:val="0"/>
                <w:numId w:val="12"/>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07965AB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695EDF3C"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76EEE435" w14:textId="77777777" w:rsidR="0031747A" w:rsidRDefault="00CC084A">
            <w:pPr>
              <w:ind w:left="0" w:firstLine="0"/>
            </w:pPr>
            <w:r>
              <w:t>Entradas</w:t>
            </w:r>
          </w:p>
        </w:tc>
        <w:tc>
          <w:tcPr>
            <w:tcW w:w="2207" w:type="dxa"/>
          </w:tcPr>
          <w:p w14:paraId="45B5B3D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66C1699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24FBC26F"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05A3226A"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7A6E280" w14:textId="77777777" w:rsidR="0031747A" w:rsidRDefault="00CC084A">
            <w:pPr>
              <w:ind w:left="0" w:firstLine="0"/>
            </w:pPr>
            <w:r>
              <w:rPr>
                <w:b w:val="0"/>
              </w:rPr>
              <w:t>Las entradas del requerimiento RFE-007</w:t>
            </w:r>
          </w:p>
        </w:tc>
        <w:tc>
          <w:tcPr>
            <w:tcW w:w="2207" w:type="dxa"/>
            <w:shd w:val="clear" w:color="auto" w:fill="D9D9D9"/>
          </w:tcPr>
          <w:p w14:paraId="584C434E"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00BEFC74"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9E79DF2"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0E81E2E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5E6BDEC0" w14:textId="77777777" w:rsidR="0031747A" w:rsidRDefault="00CC084A">
            <w:pPr>
              <w:ind w:left="0" w:firstLine="0"/>
            </w:pPr>
            <w:r>
              <w:t>Proceso</w:t>
            </w:r>
          </w:p>
        </w:tc>
        <w:tc>
          <w:tcPr>
            <w:tcW w:w="7144" w:type="dxa"/>
            <w:gridSpan w:val="3"/>
          </w:tcPr>
          <w:p w14:paraId="6B4D45F6"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derecha de acuerdo al nivel de concentración.</w:t>
            </w:r>
          </w:p>
        </w:tc>
      </w:tr>
    </w:tbl>
    <w:p w14:paraId="27E9BCF6" w14:textId="77777777" w:rsidR="0031747A" w:rsidRDefault="0031747A">
      <w:pPr>
        <w:ind w:left="0" w:firstLine="0"/>
      </w:pPr>
    </w:p>
    <w:p w14:paraId="4D03006F" w14:textId="77777777" w:rsidR="0031747A" w:rsidRDefault="0031747A">
      <w:pPr>
        <w:ind w:left="0" w:firstLine="0"/>
      </w:pPr>
    </w:p>
    <w:tbl>
      <w:tblPr>
        <w:tblStyle w:val="affc"/>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03EDE489"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07347EB7" w14:textId="77777777" w:rsidR="0031747A" w:rsidRDefault="00CC084A">
            <w:pPr>
              <w:ind w:left="0" w:firstLine="0"/>
            </w:pPr>
            <w:r>
              <w:t>Especificación de Requerimientos Funcionales de Ejercicios</w:t>
            </w:r>
          </w:p>
        </w:tc>
      </w:tr>
      <w:tr w:rsidR="0031747A" w14:paraId="4042A2B5"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8651C22" w14:textId="77777777" w:rsidR="0031747A" w:rsidRDefault="00CC084A">
            <w:pPr>
              <w:ind w:left="0" w:firstLine="0"/>
            </w:pPr>
            <w:bookmarkStart w:id="22" w:name="_1ci93xb" w:colFirst="0" w:colLast="0"/>
            <w:bookmarkEnd w:id="22"/>
            <w:r>
              <w:t>Código</w:t>
            </w:r>
          </w:p>
        </w:tc>
        <w:tc>
          <w:tcPr>
            <w:tcW w:w="4414" w:type="dxa"/>
            <w:gridSpan w:val="2"/>
          </w:tcPr>
          <w:p w14:paraId="39F51F51"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0BBF2D8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EF70D58" w14:textId="77777777">
        <w:tc>
          <w:tcPr>
            <w:cnfStyle w:val="001000000000" w:firstRow="0" w:lastRow="0" w:firstColumn="1" w:lastColumn="0" w:oddVBand="0" w:evenVBand="0" w:oddHBand="0" w:evenHBand="0" w:firstRowFirstColumn="0" w:firstRowLastColumn="0" w:lastRowFirstColumn="0" w:lastRowLastColumn="0"/>
            <w:tcW w:w="2207" w:type="dxa"/>
          </w:tcPr>
          <w:p w14:paraId="5768CD99" w14:textId="77777777" w:rsidR="0031747A" w:rsidRDefault="00CC084A">
            <w:pPr>
              <w:ind w:left="0" w:firstLine="0"/>
            </w:pPr>
            <w:r>
              <w:t>RFE-013</w:t>
            </w:r>
          </w:p>
        </w:tc>
        <w:tc>
          <w:tcPr>
            <w:tcW w:w="4414" w:type="dxa"/>
            <w:gridSpan w:val="2"/>
          </w:tcPr>
          <w:p w14:paraId="6AA44A3C"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Rotar el dron hacia la izquierda CM.</w:t>
            </w:r>
          </w:p>
        </w:tc>
        <w:tc>
          <w:tcPr>
            <w:tcW w:w="2730" w:type="dxa"/>
          </w:tcPr>
          <w:p w14:paraId="3BC0CFF7"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787A059A"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6C7E846" w14:textId="77777777" w:rsidR="0031747A" w:rsidRDefault="00CC084A">
            <w:pPr>
              <w:ind w:left="0" w:firstLine="0"/>
            </w:pPr>
            <w:r>
              <w:t>Tipo</w:t>
            </w:r>
          </w:p>
        </w:tc>
        <w:tc>
          <w:tcPr>
            <w:tcW w:w="7144" w:type="dxa"/>
            <w:gridSpan w:val="3"/>
          </w:tcPr>
          <w:p w14:paraId="0E26904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036F9819"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7C35D0EA" w14:textId="77777777" w:rsidR="0031747A" w:rsidRDefault="00CC084A">
            <w:pPr>
              <w:ind w:left="0" w:firstLine="0"/>
            </w:pPr>
            <w:r>
              <w:t>Descripción</w:t>
            </w:r>
          </w:p>
        </w:tc>
        <w:tc>
          <w:tcPr>
            <w:tcW w:w="7144" w:type="dxa"/>
            <w:gridSpan w:val="3"/>
            <w:shd w:val="clear" w:color="auto" w:fill="D9D9D9"/>
          </w:tcPr>
          <w:p w14:paraId="379C9778" w14:textId="1DC41DE9"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 xml:space="preserve">El dron rotará hacia la izquierda lentamente si se logra el nivel esperado de </w:t>
            </w:r>
            <w:proofErr w:type="spellStart"/>
            <w:proofErr w:type="gramStart"/>
            <w:r>
              <w:t>concentración.El</w:t>
            </w:r>
            <w:proofErr w:type="spellEnd"/>
            <w:proofErr w:type="gramEnd"/>
            <w:r>
              <w:t xml:space="preserve"> terapeuta podrá modificar el rango de altura máxima en la que el dron se mantendrá flotando, pero por defecto se cargará</w:t>
            </w:r>
            <w:r>
              <w:t>n</w:t>
            </w:r>
            <w:r>
              <w:t xml:space="preserve"> los siguientes valores:</w:t>
            </w:r>
          </w:p>
          <w:p w14:paraId="0D6BB72E" w14:textId="77777777" w:rsidR="0031747A" w:rsidRDefault="00CC084A">
            <w:pPr>
              <w:numPr>
                <w:ilvl w:val="0"/>
                <w:numId w:val="16"/>
              </w:numPr>
              <w:pBdr>
                <w:top w:val="nil"/>
                <w:left w:val="nil"/>
                <w:bottom w:val="nil"/>
                <w:right w:val="nil"/>
                <w:between w:val="nil"/>
              </w:pBdr>
              <w:spacing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máxima: 2 metros</w:t>
            </w:r>
          </w:p>
          <w:p w14:paraId="785F185B" w14:textId="07BC2361" w:rsidR="0031747A" w:rsidRDefault="00CC084A">
            <w:pPr>
              <w:numPr>
                <w:ilvl w:val="0"/>
                <w:numId w:val="16"/>
              </w:numPr>
              <w:pBdr>
                <w:top w:val="nil"/>
                <w:left w:val="nil"/>
                <w:bottom w:val="nil"/>
                <w:right w:val="nil"/>
                <w:between w:val="nil"/>
              </w:pBdr>
              <w:spacing w:after="23" w:line="253" w:lineRule="auto"/>
              <w:cnfStyle w:val="000000000000" w:firstRow="0" w:lastRow="0" w:firstColumn="0" w:lastColumn="0" w:oddVBand="0" w:evenVBand="0" w:oddHBand="0" w:evenHBand="0" w:firstRowFirstColumn="0" w:firstRowLastColumn="0" w:lastRowFirstColumn="0" w:lastRowLastColumn="0"/>
              <w:rPr>
                <w:color w:val="000000"/>
              </w:rPr>
            </w:pPr>
            <w:r>
              <w:rPr>
                <w:color w:val="000000"/>
              </w:rPr>
              <w:t>Altura mínima: 1 metro</w:t>
            </w:r>
          </w:p>
          <w:p w14:paraId="7336412F"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El software mandará un mensaje preventivo para que el terapeuta considere el espacio óptimo para llevar a cabo el ejercicio sin ningún posible accidente.</w:t>
            </w:r>
          </w:p>
        </w:tc>
      </w:tr>
      <w:tr w:rsidR="0031747A" w14:paraId="3F761A1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6B2A9979" w14:textId="77777777" w:rsidR="0031747A" w:rsidRDefault="00CC084A">
            <w:pPr>
              <w:ind w:left="0" w:firstLine="0"/>
            </w:pPr>
            <w:r>
              <w:t>Entradas</w:t>
            </w:r>
          </w:p>
        </w:tc>
        <w:tc>
          <w:tcPr>
            <w:tcW w:w="2207" w:type="dxa"/>
          </w:tcPr>
          <w:p w14:paraId="5C4E9F1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4F3ABB3B"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1B2D99E8"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13FAC1F5"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30D3E921" w14:textId="77777777" w:rsidR="0031747A" w:rsidRDefault="00CC084A">
            <w:pPr>
              <w:ind w:left="0" w:firstLine="0"/>
            </w:pPr>
            <w:r>
              <w:rPr>
                <w:b w:val="0"/>
              </w:rPr>
              <w:t>Las entradas del requerimiento RFE-007</w:t>
            </w:r>
          </w:p>
        </w:tc>
        <w:tc>
          <w:tcPr>
            <w:tcW w:w="2207" w:type="dxa"/>
            <w:shd w:val="clear" w:color="auto" w:fill="D9D9D9"/>
          </w:tcPr>
          <w:p w14:paraId="4CA36BBB"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tc>
        <w:tc>
          <w:tcPr>
            <w:tcW w:w="2207" w:type="dxa"/>
            <w:shd w:val="clear" w:color="auto" w:fill="D9D9D9"/>
          </w:tcPr>
          <w:p w14:paraId="3468CF7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3EC86C3"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tc>
      </w:tr>
      <w:tr w:rsidR="0031747A" w14:paraId="50164272"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15EF82B0" w14:textId="77777777" w:rsidR="0031747A" w:rsidRDefault="00CC084A">
            <w:pPr>
              <w:ind w:left="0" w:firstLine="0"/>
            </w:pPr>
            <w:r>
              <w:t>Proceso</w:t>
            </w:r>
          </w:p>
        </w:tc>
        <w:tc>
          <w:tcPr>
            <w:tcW w:w="7144" w:type="dxa"/>
            <w:gridSpan w:val="3"/>
          </w:tcPr>
          <w:p w14:paraId="207553A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Hacer que el dron gire lentamente hacia la izquierda de acuerdo al nivel de concentración.</w:t>
            </w:r>
          </w:p>
        </w:tc>
      </w:tr>
    </w:tbl>
    <w:p w14:paraId="00FFEC08" w14:textId="77777777" w:rsidR="0031747A" w:rsidRDefault="0031747A">
      <w:pPr>
        <w:ind w:left="0" w:firstLine="0"/>
      </w:pPr>
    </w:p>
    <w:tbl>
      <w:tblPr>
        <w:tblStyle w:val="affd"/>
        <w:tblW w:w="9351" w:type="dxa"/>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2207"/>
        <w:gridCol w:w="2207"/>
        <w:gridCol w:w="2207"/>
        <w:gridCol w:w="2730"/>
      </w:tblGrid>
      <w:tr w:rsidR="0031747A" w14:paraId="4AA3FBDD"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1" w:type="dxa"/>
            <w:gridSpan w:val="4"/>
          </w:tcPr>
          <w:p w14:paraId="750E8F7F" w14:textId="77777777" w:rsidR="0031747A" w:rsidRDefault="00CC084A">
            <w:pPr>
              <w:ind w:left="0" w:firstLine="0"/>
            </w:pPr>
            <w:r>
              <w:lastRenderedPageBreak/>
              <w:t>Especificación de Requerimientos Funcionales de Ejercicios</w:t>
            </w:r>
          </w:p>
        </w:tc>
      </w:tr>
      <w:tr w:rsidR="0031747A" w14:paraId="7302A488"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100234EA" w14:textId="77777777" w:rsidR="0031747A" w:rsidRDefault="00CC084A">
            <w:pPr>
              <w:ind w:left="0" w:firstLine="0"/>
            </w:pPr>
            <w:r>
              <w:t>Código</w:t>
            </w:r>
          </w:p>
        </w:tc>
        <w:tc>
          <w:tcPr>
            <w:tcW w:w="4414" w:type="dxa"/>
            <w:gridSpan w:val="2"/>
          </w:tcPr>
          <w:p w14:paraId="3FB4B08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Nombre</w:t>
            </w:r>
          </w:p>
        </w:tc>
        <w:tc>
          <w:tcPr>
            <w:tcW w:w="2730" w:type="dxa"/>
          </w:tcPr>
          <w:p w14:paraId="11E400E2"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Grado de necesidad</w:t>
            </w:r>
          </w:p>
        </w:tc>
      </w:tr>
      <w:tr w:rsidR="0031747A" w14:paraId="65BAF6C5" w14:textId="77777777">
        <w:tc>
          <w:tcPr>
            <w:cnfStyle w:val="001000000000" w:firstRow="0" w:lastRow="0" w:firstColumn="1" w:lastColumn="0" w:oddVBand="0" w:evenVBand="0" w:oddHBand="0" w:evenHBand="0" w:firstRowFirstColumn="0" w:firstRowLastColumn="0" w:lastRowFirstColumn="0" w:lastRowLastColumn="0"/>
            <w:tcW w:w="2207" w:type="dxa"/>
          </w:tcPr>
          <w:p w14:paraId="476EEBB8" w14:textId="77777777" w:rsidR="0031747A" w:rsidRDefault="00CC084A">
            <w:pPr>
              <w:ind w:left="0" w:firstLine="0"/>
            </w:pPr>
            <w:r>
              <w:t>RFE-014</w:t>
            </w:r>
          </w:p>
        </w:tc>
        <w:tc>
          <w:tcPr>
            <w:tcW w:w="4414" w:type="dxa"/>
            <w:gridSpan w:val="2"/>
          </w:tcPr>
          <w:p w14:paraId="0555C47E"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Control mental (libre).</w:t>
            </w:r>
          </w:p>
        </w:tc>
        <w:tc>
          <w:tcPr>
            <w:tcW w:w="2730" w:type="dxa"/>
          </w:tcPr>
          <w:p w14:paraId="465FD6A9"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Alta</w:t>
            </w:r>
          </w:p>
        </w:tc>
      </w:tr>
      <w:tr w:rsidR="0031747A" w14:paraId="08F6F300"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099DA8D" w14:textId="77777777" w:rsidR="0031747A" w:rsidRDefault="00CC084A">
            <w:pPr>
              <w:ind w:left="0" w:firstLine="0"/>
            </w:pPr>
            <w:r>
              <w:t>Tipo</w:t>
            </w:r>
          </w:p>
        </w:tc>
        <w:tc>
          <w:tcPr>
            <w:tcW w:w="7144" w:type="dxa"/>
            <w:gridSpan w:val="3"/>
          </w:tcPr>
          <w:p w14:paraId="39623E25"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Control Mental</w:t>
            </w:r>
          </w:p>
        </w:tc>
      </w:tr>
      <w:tr w:rsidR="0031747A" w14:paraId="424B0390"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04D50D83" w14:textId="77777777" w:rsidR="0031747A" w:rsidRDefault="00CC084A">
            <w:pPr>
              <w:ind w:left="0" w:firstLine="0"/>
            </w:pPr>
            <w:r>
              <w:t>Descripción</w:t>
            </w:r>
          </w:p>
        </w:tc>
        <w:tc>
          <w:tcPr>
            <w:tcW w:w="7144" w:type="dxa"/>
            <w:gridSpan w:val="3"/>
            <w:shd w:val="clear" w:color="auto" w:fill="D9D9D9"/>
          </w:tcPr>
          <w:p w14:paraId="7C740B24"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Permitirle al terapeuta realizar una sesión donde se pueda hacer más de una lectura de ondas cerebrales, de tal forma que se puedan ejecutar diferentes acciones basadas en los ejercicios de los requerimientos RFE-009, 010, 011, 012 Y 013, en una sola sesión terapéutica. Brindándole al paciente la opción de realizar varios movimientos con el dron.</w:t>
            </w:r>
          </w:p>
          <w:p w14:paraId="0ADC58E5"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Para cada acción se le asignará una lectura cerebral diferente la cual se mandará una instrucción distinta al robot.</w:t>
            </w:r>
          </w:p>
        </w:tc>
      </w:tr>
      <w:tr w:rsidR="0031747A" w14:paraId="7A4F7EB4"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14:paraId="52D471E5" w14:textId="77777777" w:rsidR="0031747A" w:rsidRDefault="00CC084A">
            <w:pPr>
              <w:ind w:left="0" w:firstLine="0"/>
            </w:pPr>
            <w:r>
              <w:t>Entradas</w:t>
            </w:r>
          </w:p>
        </w:tc>
        <w:tc>
          <w:tcPr>
            <w:tcW w:w="2207" w:type="dxa"/>
          </w:tcPr>
          <w:p w14:paraId="3B223C14"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Fuentes</w:t>
            </w:r>
          </w:p>
        </w:tc>
        <w:tc>
          <w:tcPr>
            <w:tcW w:w="2207" w:type="dxa"/>
          </w:tcPr>
          <w:p w14:paraId="2B679599"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Salida</w:t>
            </w:r>
          </w:p>
        </w:tc>
        <w:tc>
          <w:tcPr>
            <w:tcW w:w="2730" w:type="dxa"/>
          </w:tcPr>
          <w:p w14:paraId="3FE2C940"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Restricciones</w:t>
            </w:r>
          </w:p>
        </w:tc>
      </w:tr>
      <w:tr w:rsidR="0031747A" w14:paraId="6D60A411" w14:textId="77777777" w:rsidTr="0031747A">
        <w:tc>
          <w:tcPr>
            <w:cnfStyle w:val="001000000000" w:firstRow="0" w:lastRow="0" w:firstColumn="1" w:lastColumn="0" w:oddVBand="0" w:evenVBand="0" w:oddHBand="0" w:evenHBand="0" w:firstRowFirstColumn="0" w:firstRowLastColumn="0" w:lastRowFirstColumn="0" w:lastRowLastColumn="0"/>
            <w:tcW w:w="2207" w:type="dxa"/>
            <w:shd w:val="clear" w:color="auto" w:fill="D9D9D9"/>
          </w:tcPr>
          <w:p w14:paraId="56BCB327" w14:textId="77777777" w:rsidR="0031747A" w:rsidRDefault="00CC084A">
            <w:pPr>
              <w:ind w:left="0" w:firstLine="0"/>
            </w:pPr>
            <w:r>
              <w:rPr>
                <w:b w:val="0"/>
              </w:rPr>
              <w:t>Las entradas del requerimiento RFE-007</w:t>
            </w:r>
          </w:p>
          <w:p w14:paraId="2031D170" w14:textId="77777777" w:rsidR="0031747A" w:rsidRDefault="00CC084A">
            <w:pPr>
              <w:ind w:left="0" w:firstLine="0"/>
            </w:pPr>
            <w:r>
              <w:rPr>
                <w:b w:val="0"/>
              </w:rPr>
              <w:t>Lectura Elevar</w:t>
            </w:r>
          </w:p>
          <w:p w14:paraId="323C693D" w14:textId="77777777" w:rsidR="0031747A" w:rsidRDefault="00CC084A">
            <w:pPr>
              <w:ind w:left="0" w:firstLine="0"/>
            </w:pPr>
            <w:r>
              <w:rPr>
                <w:b w:val="0"/>
              </w:rPr>
              <w:t>Lectura descender</w:t>
            </w:r>
          </w:p>
          <w:p w14:paraId="529E21CD" w14:textId="77777777" w:rsidR="0031747A" w:rsidRDefault="00CC084A">
            <w:pPr>
              <w:ind w:left="0" w:firstLine="0"/>
            </w:pPr>
            <w:r>
              <w:rPr>
                <w:b w:val="0"/>
              </w:rPr>
              <w:t>Lectura avanzar</w:t>
            </w:r>
          </w:p>
          <w:p w14:paraId="17838ABE" w14:textId="77777777" w:rsidR="0031747A" w:rsidRDefault="00CC084A">
            <w:pPr>
              <w:ind w:left="0" w:firstLine="0"/>
            </w:pPr>
            <w:r>
              <w:rPr>
                <w:b w:val="0"/>
              </w:rPr>
              <w:t>Lectura Derecha.</w:t>
            </w:r>
          </w:p>
          <w:p w14:paraId="2C6E69A0" w14:textId="77777777" w:rsidR="0031747A" w:rsidRDefault="00CC084A">
            <w:pPr>
              <w:ind w:left="0" w:firstLine="0"/>
            </w:pPr>
            <w:r>
              <w:rPr>
                <w:b w:val="0"/>
              </w:rPr>
              <w:t>Lectura Izquierda.</w:t>
            </w:r>
          </w:p>
        </w:tc>
        <w:tc>
          <w:tcPr>
            <w:tcW w:w="2207" w:type="dxa"/>
            <w:shd w:val="clear" w:color="auto" w:fill="D9D9D9"/>
          </w:tcPr>
          <w:p w14:paraId="22D6E75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proofErr w:type="spellStart"/>
            <w:r>
              <w:t>Emotiv</w:t>
            </w:r>
            <w:proofErr w:type="spellEnd"/>
            <w:r>
              <w:t xml:space="preserve"> </w:t>
            </w:r>
            <w:proofErr w:type="spellStart"/>
            <w:r>
              <w:t>epoc</w:t>
            </w:r>
            <w:proofErr w:type="spellEnd"/>
            <w:r>
              <w:t xml:space="preserve"> +,</w:t>
            </w:r>
          </w:p>
          <w:p w14:paraId="29766BCC"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Terapeuta</w:t>
            </w:r>
          </w:p>
        </w:tc>
        <w:tc>
          <w:tcPr>
            <w:tcW w:w="2207" w:type="dxa"/>
            <w:shd w:val="clear" w:color="auto" w:fill="D9D9D9"/>
          </w:tcPr>
          <w:p w14:paraId="3F122D81" w14:textId="77777777" w:rsidR="0031747A" w:rsidRDefault="00CC084A">
            <w:pPr>
              <w:ind w:left="0" w:firstLine="0"/>
              <w:jc w:val="left"/>
              <w:cnfStyle w:val="000000000000" w:firstRow="0" w:lastRow="0" w:firstColumn="0" w:lastColumn="0" w:oddVBand="0" w:evenVBand="0" w:oddHBand="0" w:evenHBand="0" w:firstRowFirstColumn="0" w:firstRowLastColumn="0" w:lastRowFirstColumn="0" w:lastRowLastColumn="0"/>
            </w:pPr>
            <w:r>
              <w:t>Mandar instrucciones.</w:t>
            </w:r>
          </w:p>
        </w:tc>
        <w:tc>
          <w:tcPr>
            <w:tcW w:w="2730" w:type="dxa"/>
            <w:shd w:val="clear" w:color="auto" w:fill="D9D9D9"/>
          </w:tcPr>
          <w:p w14:paraId="376870C6"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Las mismas restricciones del requerimiento RFE-001</w:t>
            </w:r>
          </w:p>
          <w:p w14:paraId="3CBB3DA3" w14:textId="77777777" w:rsidR="0031747A" w:rsidRDefault="0031747A">
            <w:pPr>
              <w:ind w:left="0" w:firstLine="0"/>
              <w:cnfStyle w:val="000000000000" w:firstRow="0" w:lastRow="0" w:firstColumn="0" w:lastColumn="0" w:oddVBand="0" w:evenVBand="0" w:oddHBand="0" w:evenHBand="0" w:firstRowFirstColumn="0" w:firstRowLastColumn="0" w:lastRowFirstColumn="0" w:lastRowLastColumn="0"/>
            </w:pPr>
          </w:p>
          <w:p w14:paraId="76386AA8" w14:textId="77777777" w:rsidR="0031747A" w:rsidRDefault="00CC084A">
            <w:pPr>
              <w:ind w:left="0" w:firstLine="0"/>
              <w:cnfStyle w:val="000000000000" w:firstRow="0" w:lastRow="0" w:firstColumn="0" w:lastColumn="0" w:oddVBand="0" w:evenVBand="0" w:oddHBand="0" w:evenHBand="0" w:firstRowFirstColumn="0" w:firstRowLastColumn="0" w:lastRowFirstColumn="0" w:lastRowLastColumn="0"/>
            </w:pPr>
            <w:r>
              <w:t>Realizar al menos 2 lectura de los datos de entrada.</w:t>
            </w:r>
          </w:p>
        </w:tc>
      </w:tr>
      <w:tr w:rsidR="0031747A" w14:paraId="31908D37" w14:textId="77777777" w:rsidTr="0031747A">
        <w:trPr>
          <w:cnfStyle w:val="000000100000" w:firstRow="0" w:lastRow="0" w:firstColumn="0" w:lastColumn="0" w:oddVBand="0" w:evenVBand="0" w:oddHBand="1" w:evenHBand="0" w:firstRowFirstColumn="0" w:firstRowLastColumn="0" w:lastRowFirstColumn="0" w:lastRowLastColumn="0"/>
          <w:trHeight w:val="534"/>
        </w:trPr>
        <w:tc>
          <w:tcPr>
            <w:cnfStyle w:val="001000000000" w:firstRow="0" w:lastRow="0" w:firstColumn="1" w:lastColumn="0" w:oddVBand="0" w:evenVBand="0" w:oddHBand="0" w:evenHBand="0" w:firstRowFirstColumn="0" w:firstRowLastColumn="0" w:lastRowFirstColumn="0" w:lastRowLastColumn="0"/>
            <w:tcW w:w="2207" w:type="dxa"/>
          </w:tcPr>
          <w:p w14:paraId="2F8315E4" w14:textId="77777777" w:rsidR="0031747A" w:rsidRDefault="00CC084A">
            <w:pPr>
              <w:ind w:left="0" w:firstLine="0"/>
            </w:pPr>
            <w:r>
              <w:t>Proceso</w:t>
            </w:r>
          </w:p>
        </w:tc>
        <w:tc>
          <w:tcPr>
            <w:tcW w:w="7144" w:type="dxa"/>
            <w:gridSpan w:val="3"/>
          </w:tcPr>
          <w:p w14:paraId="52EB8D17" w14:textId="77777777" w:rsidR="0031747A" w:rsidRDefault="00CC084A">
            <w:pPr>
              <w:ind w:left="0" w:firstLine="0"/>
              <w:cnfStyle w:val="000000100000" w:firstRow="0" w:lastRow="0" w:firstColumn="0" w:lastColumn="0" w:oddVBand="0" w:evenVBand="0" w:oddHBand="1" w:evenHBand="0" w:firstRowFirstColumn="0" w:firstRowLastColumn="0" w:lastRowFirstColumn="0" w:lastRowLastColumn="0"/>
            </w:pPr>
            <w:r>
              <w:t>Realizar diferente movimiento con el dron de acuerdo a la lectura cerebral analizada.</w:t>
            </w:r>
          </w:p>
        </w:tc>
      </w:tr>
    </w:tbl>
    <w:p w14:paraId="11863300" w14:textId="77777777" w:rsidR="0031747A" w:rsidRDefault="0031747A">
      <w:pPr>
        <w:ind w:left="0" w:firstLine="0"/>
      </w:pPr>
    </w:p>
    <w:p w14:paraId="645F4D6E" w14:textId="77777777" w:rsidR="0031747A" w:rsidRDefault="00CC084A">
      <w:pPr>
        <w:pStyle w:val="Ttulo2"/>
      </w:pPr>
      <w:bookmarkStart w:id="23" w:name="_3whwml4" w:colFirst="0" w:colLast="0"/>
      <w:bookmarkEnd w:id="23"/>
      <w:r>
        <w:tab/>
      </w:r>
      <w:r>
        <w:rPr>
          <w:color w:val="000000"/>
        </w:rPr>
        <w:t>3.3 Requisitos de Rendimiento:</w:t>
      </w:r>
    </w:p>
    <w:p w14:paraId="372A6B46" w14:textId="77777777" w:rsidR="0031747A" w:rsidRDefault="0031747A">
      <w:pPr>
        <w:ind w:left="0" w:firstLine="0"/>
      </w:pPr>
    </w:p>
    <w:p w14:paraId="71622EFF" w14:textId="77777777" w:rsidR="0031747A" w:rsidRDefault="00CC084A">
      <w:pPr>
        <w:ind w:left="0" w:firstLine="0"/>
      </w:pPr>
      <w:r>
        <w:tab/>
      </w:r>
    </w:p>
    <w:p w14:paraId="5EB1F348" w14:textId="57A5E866" w:rsidR="0031747A" w:rsidRDefault="00CC084A">
      <w:pPr>
        <w:ind w:left="720" w:firstLine="0"/>
      </w:pPr>
      <w:r>
        <w:t>Las interacciones con el sistema por parte del usuario deben contar con un tiempo de reacción menor a 5 segundos para las siguientes actividades dentro del software</w:t>
      </w:r>
      <w:r>
        <w:t>:</w:t>
      </w:r>
      <w:r>
        <w:t xml:space="preserve"> </w:t>
      </w:r>
    </w:p>
    <w:p w14:paraId="6BCEFABA" w14:textId="77777777" w:rsidR="0031747A" w:rsidRDefault="0031747A">
      <w:pPr>
        <w:ind w:left="720" w:firstLine="0"/>
      </w:pPr>
    </w:p>
    <w:p w14:paraId="7E75AF26"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evento que </w:t>
      </w:r>
      <w:r>
        <w:t>esté</w:t>
      </w:r>
      <w:r>
        <w:rPr>
          <w:color w:val="000000"/>
        </w:rPr>
        <w:t xml:space="preserve"> relacionado con el registro, consulta, edición, o eliminación de personas (Terapeutas, tutores y pacientes).</w:t>
      </w:r>
    </w:p>
    <w:p w14:paraId="03CD2F22" w14:textId="77777777" w:rsidR="0031747A" w:rsidRDefault="0031747A">
      <w:pPr>
        <w:pBdr>
          <w:top w:val="nil"/>
          <w:left w:val="nil"/>
          <w:bottom w:val="nil"/>
          <w:right w:val="nil"/>
          <w:between w:val="nil"/>
        </w:pBdr>
        <w:spacing w:after="0"/>
        <w:ind w:left="1446" w:firstLine="0"/>
        <w:rPr>
          <w:color w:val="000000"/>
        </w:rPr>
      </w:pPr>
    </w:p>
    <w:p w14:paraId="7195D53C" w14:textId="77777777" w:rsidR="0031747A" w:rsidRDefault="00CC084A">
      <w:pPr>
        <w:numPr>
          <w:ilvl w:val="0"/>
          <w:numId w:val="4"/>
        </w:numPr>
        <w:pBdr>
          <w:top w:val="nil"/>
          <w:left w:val="nil"/>
          <w:bottom w:val="nil"/>
          <w:right w:val="nil"/>
          <w:between w:val="nil"/>
        </w:pBdr>
        <w:spacing w:after="0"/>
        <w:rPr>
          <w:color w:val="000000"/>
        </w:rPr>
      </w:pPr>
      <w:r>
        <w:rPr>
          <w:color w:val="000000"/>
        </w:rPr>
        <w:t xml:space="preserve">Todo </w:t>
      </w:r>
      <w:r>
        <w:t>evento se relaciona</w:t>
      </w:r>
      <w:r>
        <w:rPr>
          <w:color w:val="000000"/>
        </w:rPr>
        <w:t xml:space="preserve"> con la selección de ejercicios, reportes o parámetros de la sesión como lo es el tipo de ondas.</w:t>
      </w:r>
    </w:p>
    <w:p w14:paraId="1C224D3E" w14:textId="226AF0F9" w:rsidR="0031747A" w:rsidRDefault="0031747A">
      <w:pPr>
        <w:pBdr>
          <w:top w:val="nil"/>
          <w:left w:val="nil"/>
          <w:bottom w:val="nil"/>
          <w:right w:val="nil"/>
          <w:between w:val="nil"/>
        </w:pBdr>
        <w:ind w:left="720" w:hanging="422"/>
        <w:rPr>
          <w:color w:val="000000"/>
        </w:rPr>
      </w:pPr>
    </w:p>
    <w:p w14:paraId="7BAB5233" w14:textId="767D753F" w:rsidR="00AB1965" w:rsidRDefault="00AB1965">
      <w:pPr>
        <w:pBdr>
          <w:top w:val="nil"/>
          <w:left w:val="nil"/>
          <w:bottom w:val="nil"/>
          <w:right w:val="nil"/>
          <w:between w:val="nil"/>
        </w:pBdr>
        <w:ind w:left="720" w:hanging="422"/>
        <w:rPr>
          <w:color w:val="000000"/>
        </w:rPr>
      </w:pPr>
    </w:p>
    <w:p w14:paraId="4607E281" w14:textId="77777777" w:rsidR="00AB1965" w:rsidRDefault="00AB1965">
      <w:pPr>
        <w:pBdr>
          <w:top w:val="nil"/>
          <w:left w:val="nil"/>
          <w:bottom w:val="nil"/>
          <w:right w:val="nil"/>
          <w:between w:val="nil"/>
        </w:pBdr>
        <w:ind w:left="720" w:hanging="422"/>
        <w:rPr>
          <w:color w:val="000000"/>
        </w:rPr>
      </w:pPr>
    </w:p>
    <w:p w14:paraId="6AFA1378" w14:textId="77777777" w:rsidR="0031747A" w:rsidRDefault="0031747A">
      <w:pPr>
        <w:ind w:left="720" w:firstLine="0"/>
      </w:pPr>
    </w:p>
    <w:p w14:paraId="16C9DB88" w14:textId="77777777" w:rsidR="0031747A" w:rsidRDefault="0031747A">
      <w:pPr>
        <w:ind w:left="720" w:firstLine="0"/>
      </w:pPr>
    </w:p>
    <w:p w14:paraId="58F7AA79" w14:textId="77777777" w:rsidR="0031747A" w:rsidRDefault="00CC084A">
      <w:pPr>
        <w:pStyle w:val="Ttulo2"/>
        <w:ind w:firstLine="695"/>
        <w:rPr>
          <w:color w:val="000000"/>
        </w:rPr>
      </w:pPr>
      <w:bookmarkStart w:id="24" w:name="_2bn6wsx" w:colFirst="0" w:colLast="0"/>
      <w:bookmarkEnd w:id="24"/>
      <w:r>
        <w:rPr>
          <w:color w:val="000000"/>
        </w:rPr>
        <w:lastRenderedPageBreak/>
        <w:t>3.4 Restricciones de Diseño</w:t>
      </w:r>
    </w:p>
    <w:p w14:paraId="3053DB65" w14:textId="77777777" w:rsidR="0031747A" w:rsidRDefault="0031747A">
      <w:pPr>
        <w:ind w:left="720" w:firstLine="0"/>
        <w:rPr>
          <w:sz w:val="28"/>
          <w:szCs w:val="28"/>
        </w:rPr>
      </w:pPr>
    </w:p>
    <w:p w14:paraId="1C1479B3" w14:textId="77777777" w:rsidR="0031747A" w:rsidRDefault="0031747A">
      <w:pPr>
        <w:ind w:left="720" w:firstLine="0"/>
        <w:rPr>
          <w:sz w:val="28"/>
          <w:szCs w:val="28"/>
        </w:rPr>
      </w:pPr>
    </w:p>
    <w:p w14:paraId="588D90DB" w14:textId="77777777" w:rsidR="0031747A" w:rsidRDefault="00CC084A">
      <w:pPr>
        <w:ind w:left="720" w:firstLine="0"/>
      </w:pPr>
      <w:r>
        <w:t>El software debe contar con un diseño intuitivo y sencillo de entender de tal manera que el usuario no se sienta incómodo utilizando el software y pueda encontrar la acción que desea realizar con un máximo de 3 clics. Se tomarán en cuenta los siguientes puntos para realizar un diseño adecuado.</w:t>
      </w:r>
    </w:p>
    <w:p w14:paraId="49FB10AD" w14:textId="77777777" w:rsidR="0031747A" w:rsidRDefault="0031747A">
      <w:pPr>
        <w:ind w:left="720" w:firstLine="0"/>
      </w:pPr>
    </w:p>
    <w:p w14:paraId="3FBBA500" w14:textId="77777777" w:rsidR="0031747A" w:rsidRDefault="00CC084A">
      <w:pPr>
        <w:numPr>
          <w:ilvl w:val="0"/>
          <w:numId w:val="6"/>
        </w:numPr>
        <w:pBdr>
          <w:top w:val="nil"/>
          <w:left w:val="nil"/>
          <w:bottom w:val="nil"/>
          <w:right w:val="nil"/>
          <w:between w:val="nil"/>
        </w:pBdr>
        <w:spacing w:after="0"/>
        <w:rPr>
          <w:color w:val="000000"/>
        </w:rPr>
      </w:pPr>
      <w:r>
        <w:rPr>
          <w:color w:val="000000"/>
        </w:rPr>
        <w:t>Integrar colores que sean agradables para el usuario evitando colores demasiado brillantes.</w:t>
      </w:r>
    </w:p>
    <w:p w14:paraId="1CB5B6E9" w14:textId="77777777" w:rsidR="0031747A" w:rsidRDefault="0031747A">
      <w:pPr>
        <w:pBdr>
          <w:top w:val="nil"/>
          <w:left w:val="nil"/>
          <w:bottom w:val="nil"/>
          <w:right w:val="nil"/>
          <w:between w:val="nil"/>
        </w:pBdr>
        <w:spacing w:after="0"/>
        <w:ind w:left="1738" w:firstLine="0"/>
        <w:rPr>
          <w:color w:val="000000"/>
        </w:rPr>
      </w:pPr>
    </w:p>
    <w:p w14:paraId="0236CE2F" w14:textId="77777777" w:rsidR="0031747A" w:rsidRDefault="00CC084A">
      <w:pPr>
        <w:numPr>
          <w:ilvl w:val="0"/>
          <w:numId w:val="6"/>
        </w:numPr>
        <w:pBdr>
          <w:top w:val="nil"/>
          <w:left w:val="nil"/>
          <w:bottom w:val="nil"/>
          <w:right w:val="nil"/>
          <w:between w:val="nil"/>
        </w:pBdr>
        <w:rPr>
          <w:color w:val="000000"/>
        </w:rPr>
      </w:pPr>
      <w:r>
        <w:rPr>
          <w:color w:val="000000"/>
        </w:rPr>
        <w:t>Se integrarán iconos que le permitan al terapeuta ubicar con mayor rapidez las opciones más utilizadas en la ventana principal.</w:t>
      </w:r>
    </w:p>
    <w:p w14:paraId="0B9083C5" w14:textId="77777777" w:rsidR="0031747A" w:rsidRDefault="0031747A">
      <w:pPr>
        <w:ind w:left="0" w:firstLine="0"/>
      </w:pPr>
    </w:p>
    <w:p w14:paraId="421BD3DE" w14:textId="77777777" w:rsidR="0031747A" w:rsidRDefault="00CC084A">
      <w:pPr>
        <w:numPr>
          <w:ilvl w:val="0"/>
          <w:numId w:val="6"/>
        </w:numPr>
        <w:pBdr>
          <w:top w:val="nil"/>
          <w:left w:val="nil"/>
          <w:bottom w:val="nil"/>
          <w:right w:val="nil"/>
          <w:between w:val="nil"/>
        </w:pBdr>
        <w:rPr>
          <w:color w:val="000000"/>
        </w:rPr>
      </w:pPr>
      <w:r>
        <w:rPr>
          <w:color w:val="000000"/>
        </w:rPr>
        <w:t>Se utilizarán imágenes que permitan al terapeuta ubicar los ejercicios con mayor rapidez.</w:t>
      </w:r>
    </w:p>
    <w:p w14:paraId="409BB811" w14:textId="77777777" w:rsidR="0031747A" w:rsidRDefault="0031747A">
      <w:pPr>
        <w:ind w:left="0" w:firstLine="0"/>
      </w:pPr>
    </w:p>
    <w:p w14:paraId="30F13938" w14:textId="77777777" w:rsidR="0031747A" w:rsidRDefault="00CC084A">
      <w:pPr>
        <w:numPr>
          <w:ilvl w:val="0"/>
          <w:numId w:val="6"/>
        </w:numPr>
        <w:pBdr>
          <w:top w:val="nil"/>
          <w:left w:val="nil"/>
          <w:bottom w:val="nil"/>
          <w:right w:val="nil"/>
          <w:between w:val="nil"/>
        </w:pBdr>
        <w:rPr>
          <w:color w:val="000000"/>
        </w:rPr>
      </w:pPr>
      <w:r>
        <w:rPr>
          <w:color w:val="000000"/>
        </w:rPr>
        <w:t>En los reportes de las terapias será mostrada una tabla que contendrá un resumen de los resultados de las terapias y una representación gráfica.</w:t>
      </w:r>
    </w:p>
    <w:p w14:paraId="1F85B45A" w14:textId="28C2728C" w:rsidR="0031747A" w:rsidRDefault="0031747A">
      <w:pPr>
        <w:ind w:left="0" w:firstLine="0"/>
      </w:pPr>
    </w:p>
    <w:p w14:paraId="676494B2" w14:textId="77777777" w:rsidR="0031747A" w:rsidRDefault="0031747A">
      <w:pPr>
        <w:ind w:left="0" w:firstLine="0"/>
      </w:pPr>
    </w:p>
    <w:p w14:paraId="18A94CC1" w14:textId="77777777" w:rsidR="0031747A" w:rsidRDefault="00CC084A">
      <w:pPr>
        <w:pStyle w:val="Ttulo2"/>
        <w:rPr>
          <w:color w:val="000000"/>
          <w:sz w:val="24"/>
          <w:szCs w:val="24"/>
        </w:rPr>
      </w:pPr>
      <w:bookmarkStart w:id="25" w:name="_qsh70q" w:colFirst="0" w:colLast="0"/>
      <w:bookmarkEnd w:id="25"/>
      <w:r>
        <w:rPr>
          <w:color w:val="000000"/>
        </w:rPr>
        <w:t>3.5 Atributos del sistema</w:t>
      </w:r>
    </w:p>
    <w:p w14:paraId="31F244A8" w14:textId="77777777" w:rsidR="0031747A" w:rsidRDefault="00CC084A">
      <w:pPr>
        <w:pStyle w:val="Ttulo3"/>
        <w:rPr>
          <w:sz w:val="24"/>
          <w:szCs w:val="24"/>
        </w:rPr>
      </w:pPr>
      <w:bookmarkStart w:id="26" w:name="_3as4poj" w:colFirst="0" w:colLast="0"/>
      <w:bookmarkEnd w:id="26"/>
      <w:r>
        <w:rPr>
          <w:b w:val="0"/>
          <w:sz w:val="24"/>
          <w:szCs w:val="24"/>
        </w:rPr>
        <w:tab/>
      </w:r>
      <w:r>
        <w:rPr>
          <w:sz w:val="24"/>
          <w:szCs w:val="24"/>
        </w:rPr>
        <w:t>Usabilidad</w:t>
      </w:r>
    </w:p>
    <w:p w14:paraId="3640B1E1" w14:textId="77777777" w:rsidR="0031747A" w:rsidRDefault="0031747A">
      <w:pPr>
        <w:ind w:left="596" w:firstLine="0"/>
      </w:pPr>
    </w:p>
    <w:p w14:paraId="6AF4DE33" w14:textId="77777777" w:rsidR="0031747A" w:rsidRDefault="00CC084A">
      <w:pPr>
        <w:ind w:left="894" w:firstLine="0"/>
      </w:pPr>
      <w:r>
        <w:t>El software deberá contar con características que garanticen podrá ser utilizado de la manera esperada, apoyando a que el usuario se sienta cómodo.</w:t>
      </w:r>
    </w:p>
    <w:p w14:paraId="4EFD4615" w14:textId="77777777" w:rsidR="0031747A" w:rsidRDefault="0031747A">
      <w:pPr>
        <w:ind w:left="894" w:firstLine="0"/>
      </w:pPr>
    </w:p>
    <w:p w14:paraId="657681B2" w14:textId="77777777" w:rsidR="0031747A" w:rsidRDefault="00CC084A">
      <w:pPr>
        <w:numPr>
          <w:ilvl w:val="0"/>
          <w:numId w:val="9"/>
        </w:numPr>
        <w:pBdr>
          <w:top w:val="nil"/>
          <w:left w:val="nil"/>
          <w:bottom w:val="nil"/>
          <w:right w:val="nil"/>
          <w:between w:val="nil"/>
        </w:pBdr>
        <w:ind w:left="1614"/>
      </w:pPr>
      <w:r>
        <w:rPr>
          <w:color w:val="000000"/>
        </w:rPr>
        <w:t>El sistema contará con un módulo de ayuda en el cual podrá visualizar mediante una selección rápida de iconos una descripción se cómo trabajar con cada módulo del software</w:t>
      </w:r>
    </w:p>
    <w:p w14:paraId="0E5A835A" w14:textId="77777777" w:rsidR="0031747A" w:rsidRDefault="0031747A">
      <w:pPr>
        <w:ind w:left="0" w:firstLine="0"/>
      </w:pPr>
    </w:p>
    <w:p w14:paraId="416DC692" w14:textId="77777777" w:rsidR="0031747A" w:rsidRDefault="00CC084A">
      <w:pPr>
        <w:numPr>
          <w:ilvl w:val="0"/>
          <w:numId w:val="9"/>
        </w:numPr>
        <w:pBdr>
          <w:top w:val="nil"/>
          <w:left w:val="nil"/>
          <w:bottom w:val="nil"/>
          <w:right w:val="nil"/>
          <w:between w:val="nil"/>
        </w:pBdr>
        <w:spacing w:after="0"/>
        <w:ind w:left="1614"/>
      </w:pPr>
      <w:r>
        <w:rPr>
          <w:color w:val="000000"/>
        </w:rPr>
        <w:t>El sistema debe proporcionar un mensaje de error al usuario cuando se presente una situación inesperada.</w:t>
      </w:r>
    </w:p>
    <w:p w14:paraId="2B67B5B1" w14:textId="77777777" w:rsidR="0031747A" w:rsidRDefault="0031747A">
      <w:pPr>
        <w:pBdr>
          <w:top w:val="nil"/>
          <w:left w:val="nil"/>
          <w:bottom w:val="nil"/>
          <w:right w:val="nil"/>
          <w:between w:val="nil"/>
        </w:pBdr>
        <w:spacing w:after="0"/>
        <w:ind w:left="720" w:hanging="422"/>
        <w:rPr>
          <w:color w:val="000000"/>
        </w:rPr>
      </w:pPr>
    </w:p>
    <w:p w14:paraId="44B21B4C" w14:textId="77777777" w:rsidR="0031747A" w:rsidRDefault="00CC084A">
      <w:pPr>
        <w:numPr>
          <w:ilvl w:val="0"/>
          <w:numId w:val="9"/>
        </w:numPr>
        <w:pBdr>
          <w:top w:val="nil"/>
          <w:left w:val="nil"/>
          <w:bottom w:val="nil"/>
          <w:right w:val="nil"/>
          <w:between w:val="nil"/>
        </w:pBdr>
        <w:spacing w:after="0"/>
        <w:ind w:left="1614"/>
      </w:pPr>
      <w:r>
        <w:rPr>
          <w:color w:val="000000"/>
        </w:rPr>
        <w:t>Se podrá llegar a la acción que desea el terapeuta con máximo 3 clics.</w:t>
      </w:r>
    </w:p>
    <w:p w14:paraId="7FCDFDD5" w14:textId="77777777" w:rsidR="0031747A" w:rsidRDefault="0031747A">
      <w:pPr>
        <w:pBdr>
          <w:top w:val="nil"/>
          <w:left w:val="nil"/>
          <w:bottom w:val="nil"/>
          <w:right w:val="nil"/>
          <w:between w:val="nil"/>
        </w:pBdr>
        <w:spacing w:after="0"/>
        <w:ind w:left="720" w:hanging="422"/>
        <w:rPr>
          <w:color w:val="000000"/>
        </w:rPr>
      </w:pPr>
    </w:p>
    <w:p w14:paraId="1C8FE2AC" w14:textId="77777777" w:rsidR="0031747A" w:rsidRDefault="00CC084A">
      <w:pPr>
        <w:numPr>
          <w:ilvl w:val="0"/>
          <w:numId w:val="9"/>
        </w:numPr>
        <w:pBdr>
          <w:top w:val="nil"/>
          <w:left w:val="nil"/>
          <w:bottom w:val="nil"/>
          <w:right w:val="nil"/>
          <w:between w:val="nil"/>
        </w:pBdr>
        <w:spacing w:after="0"/>
        <w:ind w:left="1614"/>
      </w:pPr>
      <w:r>
        <w:rPr>
          <w:color w:val="000000"/>
        </w:rPr>
        <w:t>Se podrá visualizar las ventanas dentro del software en modo de vista pestañas, cuadro o cascada al presionar un botón.</w:t>
      </w:r>
    </w:p>
    <w:p w14:paraId="56F79190" w14:textId="77777777" w:rsidR="0031747A" w:rsidRDefault="0031747A">
      <w:pPr>
        <w:pBdr>
          <w:top w:val="nil"/>
          <w:left w:val="nil"/>
          <w:bottom w:val="nil"/>
          <w:right w:val="nil"/>
          <w:between w:val="nil"/>
        </w:pBdr>
        <w:ind w:left="720" w:hanging="422"/>
        <w:rPr>
          <w:color w:val="000000"/>
        </w:rPr>
      </w:pPr>
    </w:p>
    <w:p w14:paraId="72981A2D" w14:textId="77777777" w:rsidR="0031747A" w:rsidRDefault="00CC084A">
      <w:pPr>
        <w:pStyle w:val="Ttulo3"/>
        <w:ind w:left="0" w:firstLine="720"/>
        <w:rPr>
          <w:sz w:val="24"/>
          <w:szCs w:val="24"/>
        </w:rPr>
      </w:pPr>
      <w:bookmarkStart w:id="27" w:name="_1pxezwc" w:colFirst="0" w:colLast="0"/>
      <w:bookmarkEnd w:id="27"/>
      <w:r>
        <w:rPr>
          <w:sz w:val="24"/>
          <w:szCs w:val="24"/>
        </w:rPr>
        <w:t>Seguridad</w:t>
      </w:r>
    </w:p>
    <w:p w14:paraId="50311A85" w14:textId="77777777" w:rsidR="0031747A" w:rsidRDefault="0031747A">
      <w:pPr>
        <w:shd w:val="clear" w:color="auto" w:fill="FFFFFF"/>
        <w:spacing w:after="60" w:line="240" w:lineRule="auto"/>
        <w:jc w:val="left"/>
      </w:pPr>
    </w:p>
    <w:p w14:paraId="06D348FF" w14:textId="77777777" w:rsidR="0031747A" w:rsidRDefault="00CC084A">
      <w:pPr>
        <w:shd w:val="clear" w:color="auto" w:fill="FFFFFF"/>
        <w:spacing w:after="60" w:line="240" w:lineRule="auto"/>
        <w:ind w:left="1018" w:firstLine="0"/>
      </w:pPr>
      <w:r>
        <w:t xml:space="preserve"> El software brindará protección de la información y los datos de manera que pacientes, tutores y terapeutas se sientan cómodos utilizando el software. Se considera las siguientes características que tendrá el sistema.</w:t>
      </w:r>
    </w:p>
    <w:p w14:paraId="72A40898" w14:textId="77777777" w:rsidR="0031747A" w:rsidRDefault="0031747A">
      <w:pPr>
        <w:shd w:val="clear" w:color="auto" w:fill="FFFFFF"/>
        <w:spacing w:after="60" w:line="240" w:lineRule="auto"/>
        <w:ind w:left="1018" w:firstLine="0"/>
      </w:pPr>
    </w:p>
    <w:p w14:paraId="19EAA4A2"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El software tendrá protección contra el acceso no deseado ya que solo se podrá acceder al software mediante un usuario y una contraseña única y confidencial la cual será encriptada.</w:t>
      </w:r>
    </w:p>
    <w:p w14:paraId="59BAA69A" w14:textId="77777777" w:rsidR="0031747A" w:rsidRDefault="0031747A">
      <w:pPr>
        <w:shd w:val="clear" w:color="auto" w:fill="FFFFFF"/>
        <w:spacing w:after="60" w:line="240" w:lineRule="auto"/>
      </w:pPr>
    </w:p>
    <w:p w14:paraId="68965449" w14:textId="77777777" w:rsidR="0031747A" w:rsidRDefault="00CC084A">
      <w:pPr>
        <w:numPr>
          <w:ilvl w:val="0"/>
          <w:numId w:val="13"/>
        </w:numPr>
        <w:pBdr>
          <w:top w:val="nil"/>
          <w:left w:val="nil"/>
          <w:bottom w:val="nil"/>
          <w:right w:val="nil"/>
          <w:between w:val="nil"/>
        </w:pBdr>
        <w:shd w:val="clear" w:color="auto" w:fill="FFFFFF"/>
        <w:spacing w:after="0" w:line="240" w:lineRule="auto"/>
      </w:pPr>
      <w:r>
        <w:rPr>
          <w:color w:val="000000"/>
        </w:rPr>
        <w:t>Únicamente el usuario administrador podrá registrar terapeutas y asignar permisos</w:t>
      </w:r>
      <w:ins w:id="28" w:author="MONICA FABIOLA PERALES TEJEDA" w:date="2021-03-10T05:42:00Z">
        <w:r>
          <w:rPr>
            <w:color w:val="000000"/>
          </w:rPr>
          <w:t>.</w:t>
        </w:r>
      </w:ins>
    </w:p>
    <w:p w14:paraId="6A2C5566" w14:textId="77777777" w:rsidR="0031747A" w:rsidRDefault="0031747A">
      <w:pPr>
        <w:pBdr>
          <w:top w:val="nil"/>
          <w:left w:val="nil"/>
          <w:bottom w:val="nil"/>
          <w:right w:val="nil"/>
          <w:between w:val="nil"/>
        </w:pBdr>
        <w:spacing w:after="0"/>
        <w:ind w:left="720" w:hanging="422"/>
        <w:rPr>
          <w:color w:val="000000"/>
        </w:rPr>
      </w:pPr>
    </w:p>
    <w:p w14:paraId="41D524F0" w14:textId="77777777" w:rsidR="0031747A" w:rsidRDefault="00CC084A">
      <w:pPr>
        <w:numPr>
          <w:ilvl w:val="0"/>
          <w:numId w:val="13"/>
        </w:numPr>
        <w:pBdr>
          <w:top w:val="nil"/>
          <w:left w:val="nil"/>
          <w:bottom w:val="nil"/>
          <w:right w:val="nil"/>
          <w:between w:val="nil"/>
        </w:pBdr>
        <w:shd w:val="clear" w:color="auto" w:fill="FFFFFF"/>
        <w:spacing w:after="60" w:line="240" w:lineRule="auto"/>
      </w:pPr>
      <w:r>
        <w:rPr>
          <w:color w:val="000000"/>
        </w:rPr>
        <w:t>Los datos del reporte no podrán ser modificados con el fin de garantizar que los datos obtenidos podrán ser consultados de manera confiable.</w:t>
      </w:r>
    </w:p>
    <w:p w14:paraId="221C1676" w14:textId="46B12DC4" w:rsidR="0031747A" w:rsidRDefault="00CC084A" w:rsidP="00AB1965">
      <w:pPr>
        <w:shd w:val="clear" w:color="auto" w:fill="FFFFFF"/>
        <w:spacing w:after="60" w:line="240" w:lineRule="auto"/>
        <w:ind w:left="1018" w:firstLine="0"/>
      </w:pPr>
      <w:r>
        <w:t xml:space="preserve"> </w:t>
      </w:r>
    </w:p>
    <w:p w14:paraId="2A96607F" w14:textId="77777777" w:rsidR="0031747A" w:rsidRDefault="00CC084A">
      <w:pPr>
        <w:pStyle w:val="Ttulo3"/>
        <w:rPr>
          <w:sz w:val="24"/>
          <w:szCs w:val="24"/>
        </w:rPr>
      </w:pPr>
      <w:bookmarkStart w:id="29" w:name="_49x2ik5" w:colFirst="0" w:colLast="0"/>
      <w:bookmarkEnd w:id="29"/>
      <w:r>
        <w:rPr>
          <w:sz w:val="24"/>
          <w:szCs w:val="24"/>
        </w:rPr>
        <w:t>3.6 Otros Requerimientos</w:t>
      </w:r>
    </w:p>
    <w:p w14:paraId="6600A161" w14:textId="77777777" w:rsidR="0031747A" w:rsidRDefault="0031747A">
      <w:pPr>
        <w:shd w:val="clear" w:color="auto" w:fill="FFFFFF"/>
        <w:spacing w:after="60" w:line="240" w:lineRule="auto"/>
        <w:ind w:left="1018" w:firstLine="0"/>
      </w:pPr>
    </w:p>
    <w:p w14:paraId="413BFDC0" w14:textId="77777777" w:rsidR="0031747A" w:rsidRDefault="00CC084A">
      <w:pPr>
        <w:numPr>
          <w:ilvl w:val="0"/>
          <w:numId w:val="7"/>
        </w:numPr>
        <w:pBdr>
          <w:top w:val="nil"/>
          <w:left w:val="nil"/>
          <w:bottom w:val="nil"/>
          <w:right w:val="nil"/>
          <w:between w:val="nil"/>
        </w:pBdr>
        <w:shd w:val="clear" w:color="auto" w:fill="FFFFFF"/>
        <w:spacing w:after="60" w:line="240" w:lineRule="auto"/>
      </w:pPr>
      <w:r>
        <w:rPr>
          <w:color w:val="000000"/>
        </w:rPr>
        <w:t>El software podrá enviar reportes mediante el uso de correo electrónico.</w:t>
      </w:r>
    </w:p>
    <w:p w14:paraId="35827DBA" w14:textId="77777777" w:rsidR="0031747A" w:rsidRDefault="0031747A">
      <w:pPr>
        <w:spacing w:after="0" w:line="259" w:lineRule="auto"/>
        <w:ind w:left="0" w:firstLine="0"/>
      </w:pPr>
    </w:p>
    <w:p w14:paraId="6A1E0D47" w14:textId="77777777" w:rsidR="0031747A" w:rsidRDefault="0031747A">
      <w:pPr>
        <w:spacing w:after="0" w:line="259" w:lineRule="auto"/>
        <w:ind w:left="0" w:firstLine="0"/>
      </w:pPr>
    </w:p>
    <w:p w14:paraId="1DF04C4A" w14:textId="77777777" w:rsidR="0031747A" w:rsidRDefault="00CC084A">
      <w:pPr>
        <w:pStyle w:val="Ttulo1"/>
      </w:pPr>
      <w:bookmarkStart w:id="30" w:name="_2p2csry" w:colFirst="0" w:colLast="0"/>
      <w:bookmarkEnd w:id="30"/>
      <w:r>
        <w:t>4. Apéndice</w:t>
      </w:r>
    </w:p>
    <w:p w14:paraId="26AB7126" w14:textId="77777777" w:rsidR="0031747A" w:rsidRDefault="0031747A">
      <w:pPr>
        <w:spacing w:after="0" w:line="259" w:lineRule="auto"/>
        <w:ind w:left="0" w:firstLine="0"/>
        <w:rPr>
          <w:b/>
          <w:sz w:val="32"/>
          <w:szCs w:val="32"/>
        </w:rPr>
      </w:pPr>
    </w:p>
    <w:p w14:paraId="1A209679" w14:textId="77777777" w:rsidR="0031747A" w:rsidRDefault="00CC084A">
      <w:pPr>
        <w:pStyle w:val="Ttulo3"/>
        <w:rPr>
          <w:sz w:val="24"/>
          <w:szCs w:val="24"/>
        </w:rPr>
      </w:pPr>
      <w:bookmarkStart w:id="31" w:name="_147n2zr" w:colFirst="0" w:colLast="0"/>
      <w:bookmarkEnd w:id="31"/>
      <w:r>
        <w:rPr>
          <w:sz w:val="24"/>
          <w:szCs w:val="24"/>
        </w:rPr>
        <w:t>4.1 Tecnologías de desarrollo.</w:t>
      </w:r>
    </w:p>
    <w:p w14:paraId="6F39675C" w14:textId="77777777" w:rsidR="0031747A" w:rsidRDefault="0031747A">
      <w:pPr>
        <w:spacing w:after="0" w:line="259" w:lineRule="auto"/>
        <w:ind w:left="0" w:firstLine="0"/>
        <w:rPr>
          <w:b/>
          <w:sz w:val="32"/>
          <w:szCs w:val="32"/>
        </w:rPr>
      </w:pPr>
    </w:p>
    <w:p w14:paraId="083F3899" w14:textId="77777777" w:rsidR="0031747A" w:rsidRDefault="00CC084A">
      <w:pPr>
        <w:spacing w:after="0" w:line="259" w:lineRule="auto"/>
        <w:ind w:left="298" w:firstLine="0"/>
      </w:pPr>
      <w:r>
        <w:t>El software se desarrollará utilizando las siguientes tecnologías:</w:t>
      </w:r>
    </w:p>
    <w:p w14:paraId="7C6B08F0" w14:textId="77777777" w:rsidR="0031747A" w:rsidRDefault="0031747A">
      <w:pPr>
        <w:spacing w:after="0" w:line="259" w:lineRule="auto"/>
        <w:ind w:left="1018" w:firstLine="0"/>
      </w:pPr>
    </w:p>
    <w:p w14:paraId="3142EAB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Utilizando Python como lenguaje de programación.</w:t>
      </w:r>
    </w:p>
    <w:p w14:paraId="6F32DD9E" w14:textId="77777777" w:rsidR="0031747A" w:rsidRDefault="0031747A">
      <w:pPr>
        <w:pBdr>
          <w:top w:val="nil"/>
          <w:left w:val="nil"/>
          <w:bottom w:val="nil"/>
          <w:right w:val="nil"/>
          <w:between w:val="nil"/>
        </w:pBdr>
        <w:spacing w:after="0" w:line="259" w:lineRule="auto"/>
        <w:ind w:left="1018" w:firstLine="0"/>
        <w:rPr>
          <w:color w:val="000000"/>
        </w:rPr>
      </w:pPr>
    </w:p>
    <w:p w14:paraId="0D6CFBA0"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 xml:space="preserve">Se utilizará pyqt5 para el diseño gráfico de la interfaz de usuario. </w:t>
      </w:r>
    </w:p>
    <w:p w14:paraId="28FDDB1B" w14:textId="77777777" w:rsidR="0031747A" w:rsidRDefault="0031747A">
      <w:pPr>
        <w:spacing w:after="0" w:line="259" w:lineRule="auto"/>
        <w:ind w:left="1018" w:firstLine="0"/>
      </w:pPr>
    </w:p>
    <w:p w14:paraId="2DCB5435" w14:textId="77777777" w:rsidR="0031747A" w:rsidRDefault="00CC084A">
      <w:pPr>
        <w:numPr>
          <w:ilvl w:val="0"/>
          <w:numId w:val="10"/>
        </w:numPr>
        <w:pBdr>
          <w:top w:val="nil"/>
          <w:left w:val="nil"/>
          <w:bottom w:val="nil"/>
          <w:right w:val="nil"/>
          <w:between w:val="nil"/>
        </w:pBdr>
        <w:spacing w:after="0" w:line="259" w:lineRule="auto"/>
        <w:ind w:left="1018"/>
        <w:rPr>
          <w:color w:val="000000"/>
        </w:rPr>
      </w:pPr>
      <w:r>
        <w:rPr>
          <w:color w:val="000000"/>
        </w:rPr>
        <w:t>Se desarrollará en Windows 10 y se garantizará su correcto funcionamiento en esta versión del sistema operativo de Windows.</w:t>
      </w:r>
    </w:p>
    <w:sectPr w:rsidR="0031747A">
      <w:footerReference w:type="default" r:id="rId11"/>
      <w:pgSz w:w="12240" w:h="15840"/>
      <w:pgMar w:top="1417" w:right="1701" w:bottom="1417"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B0B285" w14:textId="77777777" w:rsidR="00E124C0" w:rsidRDefault="00E124C0">
      <w:pPr>
        <w:spacing w:after="0" w:line="240" w:lineRule="auto"/>
      </w:pPr>
      <w:r>
        <w:separator/>
      </w:r>
    </w:p>
  </w:endnote>
  <w:endnote w:type="continuationSeparator" w:id="0">
    <w:p w14:paraId="6036012F" w14:textId="77777777" w:rsidR="00E124C0" w:rsidRDefault="00E124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2A160E"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s">
          <w:drawing>
            <wp:inline distT="0" distB="0" distL="0" distR="0" wp14:anchorId="120BF62E" wp14:editId="6FF00E16">
              <wp:extent cx="5476875" cy="54610"/>
              <wp:effectExtent l="0" t="0" r="0" b="0"/>
              <wp:docPr id="1" name="Diagrama de flujo: decisión 1"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43DD5B17"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w:pict>
            <v:shapetype w14:anchorId="120BF62E" id="_x0000_t110" coordsize="21600,21600" o:spt="110" path="m10800,l,10800,10800,21600,21600,10800xe">
              <v:stroke joinstyle="miter"/>
              <v:path gradientshapeok="t" o:connecttype="rect" textboxrect="5400,5400,16200,16200"/>
            </v:shapetype>
            <v:shape id="Diagrama de flujo: decisión 1" o:spid="_x0000_s1026" type="#_x0000_t110" alt="Light horizontal" style="width:431.25pt;height:4.3pt;rotation:180;flip:x;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" stroked="f">
              <v:textbox inset="2.53958mm,2.53958mm,2.53958mm,2.53958mm">
                <w:txbxContent>
                  <w:p w14:paraId="43DD5B17" w14:textId="77777777" w:rsidR="00CC084A" w:rsidRDefault="00CC084A">
                    <w:pPr>
                      <w:spacing w:after="0" w:line="240" w:lineRule="auto"/>
                      <w:ind w:left="0" w:firstLine="0"/>
                      <w:jc w:val="left"/>
                      <w:textDirection w:val="btLr"/>
                    </w:pPr>
                  </w:p>
                </w:txbxContent>
              </v:textbox>
              <w10:anchorlock/>
            </v:shape>
          </w:pict>
        </mc:Fallback>
      </mc:AlternateContent>
    </w:r>
  </w:p>
  <w:p w14:paraId="319CF592"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p>
  <w:p w14:paraId="6D85BDC0" w14:textId="77777777" w:rsidR="00CC084A" w:rsidRDefault="00CC084A">
    <w:pPr>
      <w:pBdr>
        <w:top w:val="nil"/>
        <w:left w:val="nil"/>
        <w:bottom w:val="nil"/>
        <w:right w:val="nil"/>
        <w:between w:val="nil"/>
      </w:pBdr>
      <w:tabs>
        <w:tab w:val="center" w:pos="4419"/>
        <w:tab w:val="right" w:pos="8838"/>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4984E0" w14:textId="77777777"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noProof/>
        <w:color w:val="000000"/>
      </w:rPr>
      <mc:AlternateContent>
        <mc:Choice Requires="wpg">
          <w:drawing>
            <wp:inline distT="0" distB="0" distL="0" distR="0" wp14:anchorId="675957DA" wp14:editId="698C3BC1">
              <wp:extent cx="5476875" cy="54610"/>
              <wp:effectExtent l="0" t="0" r="0" b="0"/>
              <wp:docPr id="2" name="Diagrama de flujo: decisión 2" descr="Light horizontal"/>
              <wp:cNvGraphicFramePr/>
              <a:graphic xmlns:a="http://schemas.openxmlformats.org/drawingml/2006/main">
                <a:graphicData uri="http://schemas.microsoft.com/office/word/2010/wordprocessingShape">
                  <wps:wsp>
                    <wps:cNvSpPr/>
                    <wps:spPr>
                      <a:xfrm rot="10800000" flipH="1">
                        <a:off x="2612325" y="3757458"/>
                        <a:ext cx="5467350" cy="45085"/>
                      </a:xfrm>
                      <a:prstGeom prst="flowChartDecision">
                        <a:avLst/>
                      </a:prstGeom>
                      <a:solidFill>
                        <a:srgbClr val="FFFFFF"/>
                      </a:solidFill>
                      <a:ln>
                        <a:noFill/>
                      </a:ln>
                    </wps:spPr>
                    <wps:txbx>
                      <w:txbxContent>
                        <w:p w14:paraId="76A7CECC" w14:textId="77777777" w:rsidR="00CC084A" w:rsidRDefault="00CC084A">
                          <w:pPr>
                            <w:spacing w:after="0" w:line="240" w:lineRule="auto"/>
                            <w:ind w:left="0" w:firstLine="0"/>
                            <w:jc w:val="left"/>
                            <w:textDirection w:val="btLr"/>
                          </w:pPr>
                        </w:p>
                      </w:txbxContent>
                    </wps:txbx>
                    <wps:bodyPr spcFirstLastPara="1" wrap="square" lIns="91425" tIns="91425" rIns="91425" bIns="91425" anchor="ctr" anchorCtr="0">
                      <a:noAutofit/>
                    </wps:bodyPr>
                  </wps:ws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0" distT="0" distL="0" distR="0">
              <wp:extent cx="5476875" cy="54610"/>
              <wp:effectExtent b="0" l="0" r="0" t="0"/>
              <wp:docPr descr="Light horizontal" id="2" name="image3.png"/>
              <a:graphic>
                <a:graphicData uri="http://schemas.openxmlformats.org/drawingml/2006/picture">
                  <pic:pic>
                    <pic:nvPicPr>
                      <pic:cNvPr descr="Light horizontal" id="0" name="image3.png"/>
                      <pic:cNvPicPr preferRelativeResize="0"/>
                    </pic:nvPicPr>
                    <pic:blipFill>
                      <a:blip r:embed="rId1"/>
                      <a:srcRect/>
                      <a:stretch>
                        <a:fillRect/>
                      </a:stretch>
                    </pic:blipFill>
                    <pic:spPr>
                      <a:xfrm>
                        <a:off x="0" y="0"/>
                        <a:ext cx="5476875" cy="54610"/>
                      </a:xfrm>
                      <a:prstGeom prst="rect"/>
                      <a:ln/>
                    </pic:spPr>
                  </pic:pic>
                </a:graphicData>
              </a:graphic>
            </wp:inline>
          </w:drawing>
        </mc:Fallback>
      </mc:AlternateContent>
    </w:r>
  </w:p>
  <w:p w14:paraId="2D7B63F0" w14:textId="46A3CBC1" w:rsidR="00CC084A" w:rsidRDefault="00CC084A">
    <w:pPr>
      <w:pBdr>
        <w:top w:val="nil"/>
        <w:left w:val="nil"/>
        <w:bottom w:val="nil"/>
        <w:right w:val="nil"/>
        <w:between w:val="nil"/>
      </w:pBdr>
      <w:tabs>
        <w:tab w:val="center" w:pos="4419"/>
        <w:tab w:val="right" w:pos="8838"/>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71B5AA81" w14:textId="77777777" w:rsidR="00CC084A" w:rsidRDefault="00CC084A">
    <w:pPr>
      <w:pBdr>
        <w:top w:val="nil"/>
        <w:left w:val="nil"/>
        <w:bottom w:val="nil"/>
        <w:right w:val="nil"/>
        <w:between w:val="nil"/>
      </w:pBdr>
      <w:tabs>
        <w:tab w:val="center" w:pos="4419"/>
        <w:tab w:val="right" w:pos="8838"/>
      </w:tabs>
      <w:spacing w:after="0" w:line="240" w:lineRule="auto"/>
    </w:pPr>
  </w:p>
  <w:p w14:paraId="615AF92B" w14:textId="77777777" w:rsidR="00CC084A" w:rsidRDefault="00CC084A">
    <w:pPr>
      <w:pBdr>
        <w:top w:val="nil"/>
        <w:left w:val="nil"/>
        <w:bottom w:val="nil"/>
        <w:right w:val="nil"/>
        <w:between w:val="nil"/>
      </w:pBdr>
      <w:tabs>
        <w:tab w:val="center" w:pos="4419"/>
        <w:tab w:val="right" w:pos="8838"/>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7CE679" w14:textId="77777777" w:rsidR="00E124C0" w:rsidRDefault="00E124C0">
      <w:pPr>
        <w:spacing w:after="0" w:line="240" w:lineRule="auto"/>
      </w:pPr>
      <w:r>
        <w:separator/>
      </w:r>
    </w:p>
  </w:footnote>
  <w:footnote w:type="continuationSeparator" w:id="0">
    <w:p w14:paraId="5ACAB6A2" w14:textId="77777777" w:rsidR="00E124C0" w:rsidRDefault="00E124C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3A57"/>
    <w:multiLevelType w:val="multilevel"/>
    <w:tmpl w:val="BC5CBA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2D72769"/>
    <w:multiLevelType w:val="multilevel"/>
    <w:tmpl w:val="570AB4C2"/>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FF60270"/>
    <w:multiLevelType w:val="multilevel"/>
    <w:tmpl w:val="43B6F0EA"/>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3" w15:restartNumberingAfterBreak="0">
    <w:nsid w:val="134B54D4"/>
    <w:multiLevelType w:val="multilevel"/>
    <w:tmpl w:val="05AC00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2"/>
      <w:numFmt w:val="bullet"/>
      <w:lvlText w:val="-"/>
      <w:lvlJc w:val="left"/>
      <w:pPr>
        <w:ind w:left="2160" w:hanging="360"/>
      </w:pPr>
      <w:rPr>
        <w:rFonts w:ascii="Cambria" w:eastAsia="Cambria" w:hAnsi="Cambria" w:cs="Cambria"/>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3847628"/>
    <w:multiLevelType w:val="multilevel"/>
    <w:tmpl w:val="7CD6A09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925605B"/>
    <w:multiLevelType w:val="multilevel"/>
    <w:tmpl w:val="80D2728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0E82021"/>
    <w:multiLevelType w:val="multilevel"/>
    <w:tmpl w:val="B7F231F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D751285"/>
    <w:multiLevelType w:val="multilevel"/>
    <w:tmpl w:val="55367558"/>
    <w:lvl w:ilvl="0">
      <w:start w:val="2"/>
      <w:numFmt w:val="decimal"/>
      <w:lvlText w:val="%1"/>
      <w:lvlJc w:val="left"/>
      <w:pPr>
        <w:ind w:left="360" w:hanging="360"/>
      </w:pPr>
    </w:lvl>
    <w:lvl w:ilvl="1">
      <w:start w:val="5"/>
      <w:numFmt w:val="decimal"/>
      <w:lvlText w:val="%1.%2"/>
      <w:lvlJc w:val="left"/>
      <w:pPr>
        <w:ind w:left="1080" w:hanging="360"/>
      </w:p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8" w15:restartNumberingAfterBreak="0">
    <w:nsid w:val="302245EA"/>
    <w:multiLevelType w:val="multilevel"/>
    <w:tmpl w:val="E25EBA8E"/>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4A1347D"/>
    <w:multiLevelType w:val="multilevel"/>
    <w:tmpl w:val="DBF83E5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B3C377C"/>
    <w:multiLevelType w:val="multilevel"/>
    <w:tmpl w:val="78F6F3CC"/>
    <w:lvl w:ilvl="0">
      <w:start w:val="1"/>
      <w:numFmt w:val="bullet"/>
      <w:lvlText w:val="●"/>
      <w:lvlJc w:val="left"/>
      <w:pPr>
        <w:ind w:left="1446" w:hanging="360"/>
      </w:pPr>
      <w:rPr>
        <w:rFonts w:ascii="Noto Sans Symbols" w:eastAsia="Noto Sans Symbols" w:hAnsi="Noto Sans Symbols" w:cs="Noto Sans Symbols"/>
      </w:rPr>
    </w:lvl>
    <w:lvl w:ilvl="1">
      <w:start w:val="1"/>
      <w:numFmt w:val="bullet"/>
      <w:lvlText w:val="o"/>
      <w:lvlJc w:val="left"/>
      <w:pPr>
        <w:ind w:left="2166" w:hanging="360"/>
      </w:pPr>
      <w:rPr>
        <w:rFonts w:ascii="Courier New" w:eastAsia="Courier New" w:hAnsi="Courier New" w:cs="Courier New"/>
      </w:rPr>
    </w:lvl>
    <w:lvl w:ilvl="2">
      <w:start w:val="1"/>
      <w:numFmt w:val="bullet"/>
      <w:lvlText w:val="▪"/>
      <w:lvlJc w:val="left"/>
      <w:pPr>
        <w:ind w:left="2886" w:hanging="360"/>
      </w:pPr>
      <w:rPr>
        <w:rFonts w:ascii="Noto Sans Symbols" w:eastAsia="Noto Sans Symbols" w:hAnsi="Noto Sans Symbols" w:cs="Noto Sans Symbols"/>
      </w:rPr>
    </w:lvl>
    <w:lvl w:ilvl="3">
      <w:start w:val="1"/>
      <w:numFmt w:val="bullet"/>
      <w:lvlText w:val="●"/>
      <w:lvlJc w:val="left"/>
      <w:pPr>
        <w:ind w:left="3606" w:hanging="360"/>
      </w:pPr>
      <w:rPr>
        <w:rFonts w:ascii="Noto Sans Symbols" w:eastAsia="Noto Sans Symbols" w:hAnsi="Noto Sans Symbols" w:cs="Noto Sans Symbols"/>
      </w:rPr>
    </w:lvl>
    <w:lvl w:ilvl="4">
      <w:start w:val="1"/>
      <w:numFmt w:val="bullet"/>
      <w:lvlText w:val="o"/>
      <w:lvlJc w:val="left"/>
      <w:pPr>
        <w:ind w:left="4326" w:hanging="360"/>
      </w:pPr>
      <w:rPr>
        <w:rFonts w:ascii="Courier New" w:eastAsia="Courier New" w:hAnsi="Courier New" w:cs="Courier New"/>
      </w:rPr>
    </w:lvl>
    <w:lvl w:ilvl="5">
      <w:start w:val="1"/>
      <w:numFmt w:val="bullet"/>
      <w:lvlText w:val="▪"/>
      <w:lvlJc w:val="left"/>
      <w:pPr>
        <w:ind w:left="5046" w:hanging="360"/>
      </w:pPr>
      <w:rPr>
        <w:rFonts w:ascii="Noto Sans Symbols" w:eastAsia="Noto Sans Symbols" w:hAnsi="Noto Sans Symbols" w:cs="Noto Sans Symbols"/>
      </w:rPr>
    </w:lvl>
    <w:lvl w:ilvl="6">
      <w:start w:val="1"/>
      <w:numFmt w:val="bullet"/>
      <w:lvlText w:val="●"/>
      <w:lvlJc w:val="left"/>
      <w:pPr>
        <w:ind w:left="5766" w:hanging="360"/>
      </w:pPr>
      <w:rPr>
        <w:rFonts w:ascii="Noto Sans Symbols" w:eastAsia="Noto Sans Symbols" w:hAnsi="Noto Sans Symbols" w:cs="Noto Sans Symbols"/>
      </w:rPr>
    </w:lvl>
    <w:lvl w:ilvl="7">
      <w:start w:val="1"/>
      <w:numFmt w:val="bullet"/>
      <w:lvlText w:val="o"/>
      <w:lvlJc w:val="left"/>
      <w:pPr>
        <w:ind w:left="6486" w:hanging="360"/>
      </w:pPr>
      <w:rPr>
        <w:rFonts w:ascii="Courier New" w:eastAsia="Courier New" w:hAnsi="Courier New" w:cs="Courier New"/>
      </w:rPr>
    </w:lvl>
    <w:lvl w:ilvl="8">
      <w:start w:val="1"/>
      <w:numFmt w:val="bullet"/>
      <w:lvlText w:val="▪"/>
      <w:lvlJc w:val="left"/>
      <w:pPr>
        <w:ind w:left="7206" w:hanging="360"/>
      </w:pPr>
      <w:rPr>
        <w:rFonts w:ascii="Noto Sans Symbols" w:eastAsia="Noto Sans Symbols" w:hAnsi="Noto Sans Symbols" w:cs="Noto Sans Symbols"/>
      </w:rPr>
    </w:lvl>
  </w:abstractNum>
  <w:abstractNum w:abstractNumId="11" w15:restartNumberingAfterBreak="0">
    <w:nsid w:val="465D32F1"/>
    <w:multiLevelType w:val="multilevel"/>
    <w:tmpl w:val="0A22042A"/>
    <w:lvl w:ilvl="0">
      <w:start w:val="1"/>
      <w:numFmt w:val="decimal"/>
      <w:lvlText w:val="%1."/>
      <w:lvlJc w:val="left"/>
      <w:pPr>
        <w:ind w:left="385" w:hanging="360"/>
      </w:pPr>
    </w:lvl>
    <w:lvl w:ilvl="1">
      <w:start w:val="1"/>
      <w:numFmt w:val="lowerLetter"/>
      <w:lvlText w:val="%2."/>
      <w:lvlJc w:val="left"/>
      <w:pPr>
        <w:ind w:left="1105" w:hanging="360"/>
      </w:pPr>
    </w:lvl>
    <w:lvl w:ilvl="2">
      <w:start w:val="1"/>
      <w:numFmt w:val="lowerRoman"/>
      <w:lvlText w:val="%3."/>
      <w:lvlJc w:val="right"/>
      <w:pPr>
        <w:ind w:left="1825" w:hanging="180"/>
      </w:pPr>
    </w:lvl>
    <w:lvl w:ilvl="3">
      <w:start w:val="1"/>
      <w:numFmt w:val="decimal"/>
      <w:lvlText w:val="%4."/>
      <w:lvlJc w:val="left"/>
      <w:pPr>
        <w:ind w:left="2545" w:hanging="360"/>
      </w:pPr>
    </w:lvl>
    <w:lvl w:ilvl="4">
      <w:start w:val="1"/>
      <w:numFmt w:val="lowerLetter"/>
      <w:lvlText w:val="%5."/>
      <w:lvlJc w:val="left"/>
      <w:pPr>
        <w:ind w:left="3265" w:hanging="360"/>
      </w:pPr>
    </w:lvl>
    <w:lvl w:ilvl="5">
      <w:start w:val="1"/>
      <w:numFmt w:val="lowerRoman"/>
      <w:lvlText w:val="%6."/>
      <w:lvlJc w:val="right"/>
      <w:pPr>
        <w:ind w:left="3985" w:hanging="180"/>
      </w:pPr>
    </w:lvl>
    <w:lvl w:ilvl="6">
      <w:start w:val="1"/>
      <w:numFmt w:val="decimal"/>
      <w:lvlText w:val="%7."/>
      <w:lvlJc w:val="left"/>
      <w:pPr>
        <w:ind w:left="4705" w:hanging="360"/>
      </w:pPr>
    </w:lvl>
    <w:lvl w:ilvl="7">
      <w:start w:val="1"/>
      <w:numFmt w:val="lowerLetter"/>
      <w:lvlText w:val="%8."/>
      <w:lvlJc w:val="left"/>
      <w:pPr>
        <w:ind w:left="5425" w:hanging="360"/>
      </w:pPr>
    </w:lvl>
    <w:lvl w:ilvl="8">
      <w:start w:val="1"/>
      <w:numFmt w:val="lowerRoman"/>
      <w:lvlText w:val="%9."/>
      <w:lvlJc w:val="right"/>
      <w:pPr>
        <w:ind w:left="6145" w:hanging="180"/>
      </w:pPr>
    </w:lvl>
  </w:abstractNum>
  <w:abstractNum w:abstractNumId="12" w15:restartNumberingAfterBreak="0">
    <w:nsid w:val="47821281"/>
    <w:multiLevelType w:val="multilevel"/>
    <w:tmpl w:val="10B44056"/>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3" w15:restartNumberingAfterBreak="0">
    <w:nsid w:val="493369ED"/>
    <w:multiLevelType w:val="multilevel"/>
    <w:tmpl w:val="D27A4178"/>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E402D5A"/>
    <w:multiLevelType w:val="multilevel"/>
    <w:tmpl w:val="314823BE"/>
    <w:lvl w:ilvl="0">
      <w:start w:val="1"/>
      <w:numFmt w:val="bullet"/>
      <w:lvlText w:val="●"/>
      <w:lvlJc w:val="left"/>
      <w:pPr>
        <w:ind w:left="1738" w:hanging="360"/>
      </w:pPr>
      <w:rPr>
        <w:rFonts w:ascii="Noto Sans Symbols" w:eastAsia="Noto Sans Symbols" w:hAnsi="Noto Sans Symbols" w:cs="Noto Sans Symbols"/>
      </w:rPr>
    </w:lvl>
    <w:lvl w:ilvl="1">
      <w:start w:val="1"/>
      <w:numFmt w:val="bullet"/>
      <w:lvlText w:val="o"/>
      <w:lvlJc w:val="left"/>
      <w:pPr>
        <w:ind w:left="2458" w:hanging="360"/>
      </w:pPr>
      <w:rPr>
        <w:rFonts w:ascii="Courier New" w:eastAsia="Courier New" w:hAnsi="Courier New" w:cs="Courier New"/>
      </w:rPr>
    </w:lvl>
    <w:lvl w:ilvl="2">
      <w:start w:val="1"/>
      <w:numFmt w:val="bullet"/>
      <w:lvlText w:val="▪"/>
      <w:lvlJc w:val="left"/>
      <w:pPr>
        <w:ind w:left="3178" w:hanging="360"/>
      </w:pPr>
      <w:rPr>
        <w:rFonts w:ascii="Noto Sans Symbols" w:eastAsia="Noto Sans Symbols" w:hAnsi="Noto Sans Symbols" w:cs="Noto Sans Symbols"/>
      </w:rPr>
    </w:lvl>
    <w:lvl w:ilvl="3">
      <w:start w:val="1"/>
      <w:numFmt w:val="bullet"/>
      <w:lvlText w:val="●"/>
      <w:lvlJc w:val="left"/>
      <w:pPr>
        <w:ind w:left="3898" w:hanging="360"/>
      </w:pPr>
      <w:rPr>
        <w:rFonts w:ascii="Noto Sans Symbols" w:eastAsia="Noto Sans Symbols" w:hAnsi="Noto Sans Symbols" w:cs="Noto Sans Symbols"/>
      </w:rPr>
    </w:lvl>
    <w:lvl w:ilvl="4">
      <w:start w:val="1"/>
      <w:numFmt w:val="bullet"/>
      <w:lvlText w:val="o"/>
      <w:lvlJc w:val="left"/>
      <w:pPr>
        <w:ind w:left="4618" w:hanging="360"/>
      </w:pPr>
      <w:rPr>
        <w:rFonts w:ascii="Courier New" w:eastAsia="Courier New" w:hAnsi="Courier New" w:cs="Courier New"/>
      </w:rPr>
    </w:lvl>
    <w:lvl w:ilvl="5">
      <w:start w:val="1"/>
      <w:numFmt w:val="bullet"/>
      <w:lvlText w:val="▪"/>
      <w:lvlJc w:val="left"/>
      <w:pPr>
        <w:ind w:left="5338" w:hanging="360"/>
      </w:pPr>
      <w:rPr>
        <w:rFonts w:ascii="Noto Sans Symbols" w:eastAsia="Noto Sans Symbols" w:hAnsi="Noto Sans Symbols" w:cs="Noto Sans Symbols"/>
      </w:rPr>
    </w:lvl>
    <w:lvl w:ilvl="6">
      <w:start w:val="1"/>
      <w:numFmt w:val="bullet"/>
      <w:lvlText w:val="●"/>
      <w:lvlJc w:val="left"/>
      <w:pPr>
        <w:ind w:left="6058" w:hanging="360"/>
      </w:pPr>
      <w:rPr>
        <w:rFonts w:ascii="Noto Sans Symbols" w:eastAsia="Noto Sans Symbols" w:hAnsi="Noto Sans Symbols" w:cs="Noto Sans Symbols"/>
      </w:rPr>
    </w:lvl>
    <w:lvl w:ilvl="7">
      <w:start w:val="1"/>
      <w:numFmt w:val="bullet"/>
      <w:lvlText w:val="o"/>
      <w:lvlJc w:val="left"/>
      <w:pPr>
        <w:ind w:left="6778" w:hanging="360"/>
      </w:pPr>
      <w:rPr>
        <w:rFonts w:ascii="Courier New" w:eastAsia="Courier New" w:hAnsi="Courier New" w:cs="Courier New"/>
      </w:rPr>
    </w:lvl>
    <w:lvl w:ilvl="8">
      <w:start w:val="1"/>
      <w:numFmt w:val="bullet"/>
      <w:lvlText w:val="▪"/>
      <w:lvlJc w:val="left"/>
      <w:pPr>
        <w:ind w:left="7498" w:hanging="360"/>
      </w:pPr>
      <w:rPr>
        <w:rFonts w:ascii="Noto Sans Symbols" w:eastAsia="Noto Sans Symbols" w:hAnsi="Noto Sans Symbols" w:cs="Noto Sans Symbols"/>
      </w:rPr>
    </w:lvl>
  </w:abstractNum>
  <w:abstractNum w:abstractNumId="15" w15:restartNumberingAfterBreak="0">
    <w:nsid w:val="51E177AA"/>
    <w:multiLevelType w:val="multilevel"/>
    <w:tmpl w:val="0958F5A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3DE2482"/>
    <w:multiLevelType w:val="multilevel"/>
    <w:tmpl w:val="8AFEB0B6"/>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57883C23"/>
    <w:multiLevelType w:val="multilevel"/>
    <w:tmpl w:val="A710C054"/>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18" w15:restartNumberingAfterBreak="0">
    <w:nsid w:val="5C7959C4"/>
    <w:multiLevelType w:val="multilevel"/>
    <w:tmpl w:val="E504629C"/>
    <w:lvl w:ilvl="0">
      <w:start w:val="1"/>
      <w:numFmt w:val="bullet"/>
      <w:lvlText w:val="●"/>
      <w:lvlJc w:val="left"/>
      <w:pPr>
        <w:ind w:left="1438" w:hanging="360"/>
      </w:pPr>
      <w:rPr>
        <w:rFonts w:ascii="Noto Sans Symbols" w:eastAsia="Noto Sans Symbols" w:hAnsi="Noto Sans Symbols" w:cs="Noto Sans Symbols"/>
      </w:rPr>
    </w:lvl>
    <w:lvl w:ilvl="1">
      <w:start w:val="1"/>
      <w:numFmt w:val="bullet"/>
      <w:lvlText w:val="o"/>
      <w:lvlJc w:val="left"/>
      <w:pPr>
        <w:ind w:left="2158" w:hanging="360"/>
      </w:pPr>
      <w:rPr>
        <w:rFonts w:ascii="Courier New" w:eastAsia="Courier New" w:hAnsi="Courier New" w:cs="Courier New"/>
      </w:rPr>
    </w:lvl>
    <w:lvl w:ilvl="2">
      <w:start w:val="1"/>
      <w:numFmt w:val="bullet"/>
      <w:lvlText w:val="▪"/>
      <w:lvlJc w:val="left"/>
      <w:pPr>
        <w:ind w:left="2878" w:hanging="360"/>
      </w:pPr>
      <w:rPr>
        <w:rFonts w:ascii="Noto Sans Symbols" w:eastAsia="Noto Sans Symbols" w:hAnsi="Noto Sans Symbols" w:cs="Noto Sans Symbols"/>
      </w:rPr>
    </w:lvl>
    <w:lvl w:ilvl="3">
      <w:start w:val="1"/>
      <w:numFmt w:val="bullet"/>
      <w:lvlText w:val="●"/>
      <w:lvlJc w:val="left"/>
      <w:pPr>
        <w:ind w:left="3598" w:hanging="360"/>
      </w:pPr>
      <w:rPr>
        <w:rFonts w:ascii="Noto Sans Symbols" w:eastAsia="Noto Sans Symbols" w:hAnsi="Noto Sans Symbols" w:cs="Noto Sans Symbols"/>
      </w:rPr>
    </w:lvl>
    <w:lvl w:ilvl="4">
      <w:start w:val="1"/>
      <w:numFmt w:val="bullet"/>
      <w:lvlText w:val="o"/>
      <w:lvlJc w:val="left"/>
      <w:pPr>
        <w:ind w:left="4318" w:hanging="360"/>
      </w:pPr>
      <w:rPr>
        <w:rFonts w:ascii="Courier New" w:eastAsia="Courier New" w:hAnsi="Courier New" w:cs="Courier New"/>
      </w:rPr>
    </w:lvl>
    <w:lvl w:ilvl="5">
      <w:start w:val="1"/>
      <w:numFmt w:val="bullet"/>
      <w:lvlText w:val="▪"/>
      <w:lvlJc w:val="left"/>
      <w:pPr>
        <w:ind w:left="5038" w:hanging="360"/>
      </w:pPr>
      <w:rPr>
        <w:rFonts w:ascii="Noto Sans Symbols" w:eastAsia="Noto Sans Symbols" w:hAnsi="Noto Sans Symbols" w:cs="Noto Sans Symbols"/>
      </w:rPr>
    </w:lvl>
    <w:lvl w:ilvl="6">
      <w:start w:val="1"/>
      <w:numFmt w:val="bullet"/>
      <w:lvlText w:val="●"/>
      <w:lvlJc w:val="left"/>
      <w:pPr>
        <w:ind w:left="5758" w:hanging="360"/>
      </w:pPr>
      <w:rPr>
        <w:rFonts w:ascii="Noto Sans Symbols" w:eastAsia="Noto Sans Symbols" w:hAnsi="Noto Sans Symbols" w:cs="Noto Sans Symbols"/>
      </w:rPr>
    </w:lvl>
    <w:lvl w:ilvl="7">
      <w:start w:val="1"/>
      <w:numFmt w:val="bullet"/>
      <w:lvlText w:val="o"/>
      <w:lvlJc w:val="left"/>
      <w:pPr>
        <w:ind w:left="6478" w:hanging="360"/>
      </w:pPr>
      <w:rPr>
        <w:rFonts w:ascii="Courier New" w:eastAsia="Courier New" w:hAnsi="Courier New" w:cs="Courier New"/>
      </w:rPr>
    </w:lvl>
    <w:lvl w:ilvl="8">
      <w:start w:val="1"/>
      <w:numFmt w:val="bullet"/>
      <w:lvlText w:val="▪"/>
      <w:lvlJc w:val="left"/>
      <w:pPr>
        <w:ind w:left="7198" w:hanging="360"/>
      </w:pPr>
      <w:rPr>
        <w:rFonts w:ascii="Noto Sans Symbols" w:eastAsia="Noto Sans Symbols" w:hAnsi="Noto Sans Symbols" w:cs="Noto Sans Symbols"/>
      </w:rPr>
    </w:lvl>
  </w:abstractNum>
  <w:abstractNum w:abstractNumId="19" w15:restartNumberingAfterBreak="0">
    <w:nsid w:val="79B85881"/>
    <w:multiLevelType w:val="multilevel"/>
    <w:tmpl w:val="199CB6CA"/>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0" w15:restartNumberingAfterBreak="0">
    <w:nsid w:val="7ADF0EE8"/>
    <w:multiLevelType w:val="multilevel"/>
    <w:tmpl w:val="F65A5D9A"/>
    <w:lvl w:ilvl="0">
      <w:start w:val="1"/>
      <w:numFmt w:val="decimal"/>
      <w:lvlText w:val="%1."/>
      <w:lvlJc w:val="left"/>
      <w:pPr>
        <w:ind w:left="1440" w:hanging="360"/>
      </w:pPr>
      <w:rPr>
        <w:rFonts w:ascii="Cambria" w:eastAsia="Cambria" w:hAnsi="Cambria" w:cs="Cambri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CFD51E3"/>
    <w:multiLevelType w:val="multilevel"/>
    <w:tmpl w:val="868E65AC"/>
    <w:lvl w:ilvl="0">
      <w:start w:val="1"/>
      <w:numFmt w:val="bullet"/>
      <w:lvlText w:val="●"/>
      <w:lvlJc w:val="left"/>
      <w:pPr>
        <w:ind w:left="1018" w:hanging="360"/>
      </w:pPr>
      <w:rPr>
        <w:rFonts w:ascii="Noto Sans Symbols" w:eastAsia="Noto Sans Symbols" w:hAnsi="Noto Sans Symbols" w:cs="Noto Sans Symbols"/>
      </w:rPr>
    </w:lvl>
    <w:lvl w:ilvl="1">
      <w:start w:val="1"/>
      <w:numFmt w:val="bullet"/>
      <w:lvlText w:val="o"/>
      <w:lvlJc w:val="left"/>
      <w:pPr>
        <w:ind w:left="1738" w:hanging="360"/>
      </w:pPr>
      <w:rPr>
        <w:rFonts w:ascii="Courier New" w:eastAsia="Courier New" w:hAnsi="Courier New" w:cs="Courier New"/>
      </w:rPr>
    </w:lvl>
    <w:lvl w:ilvl="2">
      <w:start w:val="1"/>
      <w:numFmt w:val="bullet"/>
      <w:lvlText w:val="▪"/>
      <w:lvlJc w:val="left"/>
      <w:pPr>
        <w:ind w:left="2458" w:hanging="360"/>
      </w:pPr>
      <w:rPr>
        <w:rFonts w:ascii="Noto Sans Symbols" w:eastAsia="Noto Sans Symbols" w:hAnsi="Noto Sans Symbols" w:cs="Noto Sans Symbols"/>
      </w:rPr>
    </w:lvl>
    <w:lvl w:ilvl="3">
      <w:start w:val="1"/>
      <w:numFmt w:val="bullet"/>
      <w:lvlText w:val="●"/>
      <w:lvlJc w:val="left"/>
      <w:pPr>
        <w:ind w:left="3178" w:hanging="360"/>
      </w:pPr>
      <w:rPr>
        <w:rFonts w:ascii="Noto Sans Symbols" w:eastAsia="Noto Sans Symbols" w:hAnsi="Noto Sans Symbols" w:cs="Noto Sans Symbols"/>
      </w:rPr>
    </w:lvl>
    <w:lvl w:ilvl="4">
      <w:start w:val="1"/>
      <w:numFmt w:val="bullet"/>
      <w:lvlText w:val="o"/>
      <w:lvlJc w:val="left"/>
      <w:pPr>
        <w:ind w:left="3898" w:hanging="360"/>
      </w:pPr>
      <w:rPr>
        <w:rFonts w:ascii="Courier New" w:eastAsia="Courier New" w:hAnsi="Courier New" w:cs="Courier New"/>
      </w:rPr>
    </w:lvl>
    <w:lvl w:ilvl="5">
      <w:start w:val="1"/>
      <w:numFmt w:val="bullet"/>
      <w:lvlText w:val="▪"/>
      <w:lvlJc w:val="left"/>
      <w:pPr>
        <w:ind w:left="4618" w:hanging="360"/>
      </w:pPr>
      <w:rPr>
        <w:rFonts w:ascii="Noto Sans Symbols" w:eastAsia="Noto Sans Symbols" w:hAnsi="Noto Sans Symbols" w:cs="Noto Sans Symbols"/>
      </w:rPr>
    </w:lvl>
    <w:lvl w:ilvl="6">
      <w:start w:val="1"/>
      <w:numFmt w:val="bullet"/>
      <w:lvlText w:val="●"/>
      <w:lvlJc w:val="left"/>
      <w:pPr>
        <w:ind w:left="5338" w:hanging="360"/>
      </w:pPr>
      <w:rPr>
        <w:rFonts w:ascii="Noto Sans Symbols" w:eastAsia="Noto Sans Symbols" w:hAnsi="Noto Sans Symbols" w:cs="Noto Sans Symbols"/>
      </w:rPr>
    </w:lvl>
    <w:lvl w:ilvl="7">
      <w:start w:val="1"/>
      <w:numFmt w:val="bullet"/>
      <w:lvlText w:val="o"/>
      <w:lvlJc w:val="left"/>
      <w:pPr>
        <w:ind w:left="6058" w:hanging="360"/>
      </w:pPr>
      <w:rPr>
        <w:rFonts w:ascii="Courier New" w:eastAsia="Courier New" w:hAnsi="Courier New" w:cs="Courier New"/>
      </w:rPr>
    </w:lvl>
    <w:lvl w:ilvl="8">
      <w:start w:val="1"/>
      <w:numFmt w:val="bullet"/>
      <w:lvlText w:val="▪"/>
      <w:lvlJc w:val="left"/>
      <w:pPr>
        <w:ind w:left="6778" w:hanging="360"/>
      </w:pPr>
      <w:rPr>
        <w:rFonts w:ascii="Noto Sans Symbols" w:eastAsia="Noto Sans Symbols" w:hAnsi="Noto Sans Symbols" w:cs="Noto Sans Symbols"/>
      </w:rPr>
    </w:lvl>
  </w:abstractNum>
  <w:abstractNum w:abstractNumId="22" w15:restartNumberingAfterBreak="0">
    <w:nsid w:val="7F012B9A"/>
    <w:multiLevelType w:val="multilevel"/>
    <w:tmpl w:val="F4480AEE"/>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3" w15:restartNumberingAfterBreak="0">
    <w:nsid w:val="7F302B83"/>
    <w:multiLevelType w:val="multilevel"/>
    <w:tmpl w:val="D6A4CBDE"/>
    <w:lvl w:ilvl="0">
      <w:start w:val="1"/>
      <w:numFmt w:val="decimal"/>
      <w:lvlText w:val="%1."/>
      <w:lvlJc w:val="left"/>
      <w:pPr>
        <w:ind w:left="720" w:hanging="360"/>
      </w:pPr>
    </w:lvl>
    <w:lvl w:ilvl="1">
      <w:start w:val="1"/>
      <w:numFmt w:val="decimal"/>
      <w:lvlText w:val="%2."/>
      <w:lvlJc w:val="left"/>
      <w:pPr>
        <w:ind w:left="1440" w:hanging="360"/>
      </w:pPr>
      <w:rPr>
        <w:rFonts w:ascii="Cambria" w:eastAsia="Cambria" w:hAnsi="Cambria" w:cs="Cambria"/>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2"/>
  </w:num>
  <w:num w:numId="2">
    <w:abstractNumId w:val="17"/>
  </w:num>
  <w:num w:numId="3">
    <w:abstractNumId w:val="20"/>
  </w:num>
  <w:num w:numId="4">
    <w:abstractNumId w:val="10"/>
  </w:num>
  <w:num w:numId="5">
    <w:abstractNumId w:val="8"/>
  </w:num>
  <w:num w:numId="6">
    <w:abstractNumId w:val="12"/>
  </w:num>
  <w:num w:numId="7">
    <w:abstractNumId w:val="14"/>
  </w:num>
  <w:num w:numId="8">
    <w:abstractNumId w:val="13"/>
  </w:num>
  <w:num w:numId="9">
    <w:abstractNumId w:val="21"/>
  </w:num>
  <w:num w:numId="10">
    <w:abstractNumId w:val="0"/>
  </w:num>
  <w:num w:numId="11">
    <w:abstractNumId w:val="11"/>
  </w:num>
  <w:num w:numId="12">
    <w:abstractNumId w:val="1"/>
  </w:num>
  <w:num w:numId="13">
    <w:abstractNumId w:val="2"/>
  </w:num>
  <w:num w:numId="14">
    <w:abstractNumId w:val="19"/>
  </w:num>
  <w:num w:numId="15">
    <w:abstractNumId w:val="23"/>
  </w:num>
  <w:num w:numId="16">
    <w:abstractNumId w:val="16"/>
  </w:num>
  <w:num w:numId="17">
    <w:abstractNumId w:val="18"/>
  </w:num>
  <w:num w:numId="18">
    <w:abstractNumId w:val="7"/>
  </w:num>
  <w:num w:numId="19">
    <w:abstractNumId w:val="3"/>
  </w:num>
  <w:num w:numId="20">
    <w:abstractNumId w:val="5"/>
  </w:num>
  <w:num w:numId="21">
    <w:abstractNumId w:val="15"/>
  </w:num>
  <w:num w:numId="22">
    <w:abstractNumId w:val="4"/>
  </w:num>
  <w:num w:numId="23">
    <w:abstractNumId w:val="6"/>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47A"/>
    <w:rsid w:val="001433C5"/>
    <w:rsid w:val="0031747A"/>
    <w:rsid w:val="00AB1965"/>
    <w:rsid w:val="00CC084A"/>
    <w:rsid w:val="00E124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FEC96"/>
  <w15:docId w15:val="{118B3796-6150-46DF-A2BD-5FE8C407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Cambria"/>
        <w:sz w:val="24"/>
        <w:szCs w:val="24"/>
        <w:lang w:val="es-MX" w:eastAsia="es-MX" w:bidi="ar-SA"/>
      </w:rPr>
    </w:rPrDefault>
    <w:pPrDefault>
      <w:pPr>
        <w:spacing w:after="23" w:line="253" w:lineRule="auto"/>
        <w:ind w:left="25" w:firstLine="273"/>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pBdr>
        <w:top w:val="nil"/>
        <w:left w:val="nil"/>
        <w:bottom w:val="nil"/>
        <w:right w:val="nil"/>
        <w:between w:val="nil"/>
      </w:pBdr>
      <w:spacing w:after="104" w:line="259" w:lineRule="auto"/>
      <w:ind w:left="35" w:hanging="10"/>
      <w:jc w:val="left"/>
      <w:outlineLvl w:val="0"/>
    </w:pPr>
    <w:rPr>
      <w:b/>
      <w:color w:val="000000"/>
      <w:sz w:val="34"/>
      <w:szCs w:val="34"/>
    </w:rPr>
  </w:style>
  <w:style w:type="paragraph" w:styleId="Ttulo2">
    <w:name w:val="heading 2"/>
    <w:basedOn w:val="Normal"/>
    <w:next w:val="Normal"/>
    <w:uiPriority w:val="9"/>
    <w:unhideWhenUsed/>
    <w:qFormat/>
    <w:pPr>
      <w:keepNext/>
      <w:keepLines/>
      <w:spacing w:before="40" w:after="0"/>
      <w:outlineLvl w:val="1"/>
    </w:pPr>
    <w:rPr>
      <w:rFonts w:ascii="Calibri" w:eastAsia="Calibri" w:hAnsi="Calibri" w:cs="Calibri"/>
      <w:color w:val="2F5496"/>
      <w:sz w:val="26"/>
      <w:szCs w:val="2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0" w:type="dxa"/>
        <w:bottom w:w="0" w:type="dxa"/>
        <w:right w:w="10" w:type="dxa"/>
      </w:tblCellMar>
    </w:tblPr>
  </w:style>
  <w:style w:type="table" w:customStyle="1" w:styleId="a2">
    <w:basedOn w:val="TableNormal"/>
    <w:tblPr>
      <w:tblStyleRowBandSize w:val="1"/>
      <w:tblStyleColBandSize w:val="1"/>
      <w:tblCellMar>
        <w:top w:w="0" w:type="dxa"/>
        <w:left w:w="10" w:type="dxa"/>
        <w:bottom w:w="0" w:type="dxa"/>
        <w:right w:w="10" w:type="dxa"/>
      </w:tblCellMar>
    </w:tblPr>
  </w:style>
  <w:style w:type="table" w:customStyle="1" w:styleId="a3">
    <w:basedOn w:val="TableNormal"/>
    <w:tblPr>
      <w:tblStyleRowBandSize w:val="1"/>
      <w:tblStyleColBandSize w:val="1"/>
      <w:tblCellMar>
        <w:top w:w="0" w:type="dxa"/>
        <w:left w:w="10" w:type="dxa"/>
        <w:bottom w:w="0" w:type="dxa"/>
        <w:right w:w="10" w:type="dxa"/>
      </w:tblCellMar>
    </w:tblPr>
  </w:style>
  <w:style w:type="table" w:customStyle="1" w:styleId="a4">
    <w:basedOn w:val="TableNormal"/>
    <w:tblPr>
      <w:tblStyleRowBandSize w:val="1"/>
      <w:tblStyleColBandSize w:val="1"/>
      <w:tblCellMar>
        <w:top w:w="0" w:type="dxa"/>
        <w:left w:w="10" w:type="dxa"/>
        <w:bottom w:w="0" w:type="dxa"/>
        <w:right w:w="10" w:type="dxa"/>
      </w:tblCellMar>
    </w:tblPr>
  </w:style>
  <w:style w:type="table" w:customStyle="1" w:styleId="a5">
    <w:basedOn w:val="TableNormal"/>
    <w:tblPr>
      <w:tblStyleRowBandSize w:val="1"/>
      <w:tblStyleColBandSize w:val="1"/>
      <w:tblCellMar>
        <w:top w:w="0" w:type="dxa"/>
        <w:left w:w="10" w:type="dxa"/>
        <w:bottom w:w="0" w:type="dxa"/>
        <w:right w:w="10"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customStyle="1" w:styleId="a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e">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0">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1">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2">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3">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4">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5">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6">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7">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8">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9">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a">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b">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c">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table" w:customStyle="1" w:styleId="affd">
    <w:basedOn w:val="TableNormal"/>
    <w:pPr>
      <w:spacing w:after="0" w:line="240" w:lineRule="auto"/>
    </w:pPr>
    <w:tblPr>
      <w:tblStyleRowBandSize w:val="1"/>
      <w:tblStyleColBandSize w:val="1"/>
      <w:tblCellMar>
        <w:top w:w="0" w:type="dxa"/>
        <w:left w:w="115" w:type="dxa"/>
        <w:bottom w:w="0" w:type="dxa"/>
        <w:right w:w="115" w:type="dxa"/>
      </w:tblCellMar>
    </w:tblPr>
    <w:tcPr>
      <w:shd w:val="clear" w:color="auto" w:fill="EDEDED"/>
    </w:tcPr>
    <w:tblStylePr w:type="firstRow">
      <w:rPr>
        <w:b/>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rPr>
      <w:tblPr/>
      <w:tcPr>
        <w:tcBorders>
          <w:top w:val="single" w:sz="4" w:space="0" w:color="5B9BD5"/>
        </w:tcBorders>
      </w:tcPr>
    </w:tblStylePr>
    <w:tblStylePr w:type="firstCol">
      <w:rPr>
        <w:b/>
      </w:rPr>
    </w:tblStylePr>
    <w:tblStylePr w:type="lastCol">
      <w:rPr>
        <w:b/>
      </w:rPr>
    </w:tblStylePr>
    <w:tblStylePr w:type="band1Vert">
      <w:tblPr/>
      <w:tcPr>
        <w:shd w:val="clear" w:color="auto" w:fill="DEEBF6"/>
      </w:tcPr>
    </w:tblStylePr>
    <w:tblStylePr w:type="band1Horz">
      <w:tblPr/>
      <w:tcPr>
        <w:shd w:val="clear" w:color="auto" w:fill="DEEBF6"/>
      </w:tcPr>
    </w:tblStyle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Asuntodelcomentario">
    <w:name w:val="annotation subject"/>
    <w:basedOn w:val="Textocomentario"/>
    <w:next w:val="Textocomentario"/>
    <w:link w:val="AsuntodelcomentarioCar"/>
    <w:uiPriority w:val="99"/>
    <w:semiHidden/>
    <w:unhideWhenUsed/>
    <w:rsid w:val="001433C5"/>
    <w:rPr>
      <w:b/>
      <w:bCs/>
    </w:rPr>
  </w:style>
  <w:style w:type="character" w:customStyle="1" w:styleId="AsuntodelcomentarioCar">
    <w:name w:val="Asunto del comentario Car"/>
    <w:basedOn w:val="TextocomentarioCar"/>
    <w:link w:val="Asuntodelcomentario"/>
    <w:uiPriority w:val="99"/>
    <w:semiHidden/>
    <w:rsid w:val="001433C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32</Pages>
  <Words>6720</Words>
  <Characters>36960</Characters>
  <Application>Microsoft Office Word</Application>
  <DocSecurity>0</DocSecurity>
  <Lines>308</Lines>
  <Paragraphs>87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vasito353@gmail.com</cp:lastModifiedBy>
  <cp:revision>2</cp:revision>
  <dcterms:created xsi:type="dcterms:W3CDTF">2021-03-19T19:01:00Z</dcterms:created>
  <dcterms:modified xsi:type="dcterms:W3CDTF">2021-03-19T19:23:00Z</dcterms:modified>
</cp:coreProperties>
</file>